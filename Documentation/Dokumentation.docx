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14393" w14:textId="3DD516C5" w:rsidR="00127604" w:rsidRDefault="004D1305" w:rsidP="49A239FF">
      <w:r>
        <w:rPr>
          <w:noProof/>
        </w:rPr>
        <w:drawing>
          <wp:anchor distT="0" distB="0" distL="114300" distR="114300" simplePos="0" relativeHeight="251658243" behindDoc="0" locked="0" layoutInCell="1" allowOverlap="1" wp14:anchorId="36E7FE3C" wp14:editId="77FB5CB3">
            <wp:simplePos x="0" y="0"/>
            <wp:positionH relativeFrom="margin">
              <wp:align>right</wp:align>
            </wp:positionH>
            <wp:positionV relativeFrom="paragraph">
              <wp:posOffset>162733</wp:posOffset>
            </wp:positionV>
            <wp:extent cx="5723890" cy="5723890"/>
            <wp:effectExtent l="171450" t="152400" r="162560" b="162560"/>
            <wp:wrapNone/>
            <wp:docPr id="2061336168" name="Grafik 206133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3890" cy="57238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27604">
        <w:rPr>
          <w:noProof/>
        </w:rPr>
        <mc:AlternateContent>
          <mc:Choice Requires="wps">
            <w:drawing>
              <wp:anchor distT="0" distB="0" distL="114300" distR="114300" simplePos="0" relativeHeight="251658241" behindDoc="0" locked="0" layoutInCell="1" allowOverlap="1" wp14:anchorId="54C6CE38" wp14:editId="62DF82EA">
                <wp:simplePos x="0" y="0"/>
                <wp:positionH relativeFrom="page">
                  <wp:posOffset>-47625</wp:posOffset>
                </wp:positionH>
                <wp:positionV relativeFrom="paragraph">
                  <wp:posOffset>-938530</wp:posOffset>
                </wp:positionV>
                <wp:extent cx="7861300" cy="774700"/>
                <wp:effectExtent l="0" t="0" r="6350" b="6350"/>
                <wp:wrapNone/>
                <wp:docPr id="90858320" name="Rechteck 2"/>
                <wp:cNvGraphicFramePr/>
                <a:graphic xmlns:a="http://schemas.openxmlformats.org/drawingml/2006/main">
                  <a:graphicData uri="http://schemas.microsoft.com/office/word/2010/wordprocessingShape">
                    <wps:wsp>
                      <wps:cNvSpPr/>
                      <wps:spPr>
                        <a:xfrm>
                          <a:off x="0" y="0"/>
                          <a:ext cx="7861300" cy="774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1ACFC19C">
              <v:rect id="Rechteck 2" style="position:absolute;margin-left:-3.75pt;margin-top:-73.9pt;width:619pt;height:61pt;z-index:251658241;visibility:visible;mso-wrap-style:square;mso-wrap-distance-left:9pt;mso-wrap-distance-top:0;mso-wrap-distance-right:9pt;mso-wrap-distance-bottom:0;mso-position-horizontal:absolute;mso-position-horizontal-relative:page;mso-position-vertical:absolute;mso-position-vertical-relative:text;v-text-anchor:middle" o:spid="_x0000_s1026" fillcolor="#156082 [3204]" stroked="f" w14:anchorId="58814B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">
                <v:fill opacity="32896f"/>
                <w10:wrap anchorx="page"/>
              </v:rect>
            </w:pict>
          </mc:Fallback>
        </mc:AlternateContent>
      </w:r>
    </w:p>
    <w:p w14:paraId="57EC9131" w14:textId="6FAC3E0B" w:rsidR="00127604" w:rsidRDefault="00127604" w:rsidP="49A239FF">
      <w:r>
        <w:rPr>
          <w:noProof/>
        </w:rPr>
        <mc:AlternateContent>
          <mc:Choice Requires="wps">
            <w:drawing>
              <wp:anchor distT="0" distB="0" distL="114300" distR="114300" simplePos="0" relativeHeight="251658242" behindDoc="0" locked="0" layoutInCell="1" allowOverlap="1" wp14:anchorId="0951CAA2" wp14:editId="3650265D">
                <wp:simplePos x="0" y="0"/>
                <wp:positionH relativeFrom="page">
                  <wp:posOffset>1657350</wp:posOffset>
                </wp:positionH>
                <wp:positionV relativeFrom="paragraph">
                  <wp:posOffset>4042641</wp:posOffset>
                </wp:positionV>
                <wp:extent cx="11391900" cy="774700"/>
                <wp:effectExtent l="0" t="6350" r="12700" b="12700"/>
                <wp:wrapNone/>
                <wp:docPr id="611676404" name="Rechteck 2"/>
                <wp:cNvGraphicFramePr/>
                <a:graphic xmlns:a="http://schemas.openxmlformats.org/drawingml/2006/main">
                  <a:graphicData uri="http://schemas.microsoft.com/office/word/2010/wordprocessingShape">
                    <wps:wsp>
                      <wps:cNvSpPr/>
                      <wps:spPr>
                        <a:xfrm rot="5400000">
                          <a:off x="0" y="0"/>
                          <a:ext cx="11391900" cy="774700"/>
                        </a:xfrm>
                        <a:prstGeom prst="rect">
                          <a:avLst/>
                        </a:prstGeom>
                        <a:solidFill>
                          <a:schemeClr val="bg1">
                            <a:lumMod val="85000"/>
                          </a:schemeClr>
                        </a:solidFill>
                        <a:ln w="12700">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785B508D">
              <v:rect id="Rechteck 2" style="position:absolute;margin-left:130.5pt;margin-top:318.3pt;width:897pt;height:61pt;rotation:90;z-index:25165824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d8d8d8 [2732]" strokecolor="white [3212]" strokeweight="1pt" w14:anchorId="14FED1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">
                <w10:wrap anchorx="page"/>
              </v:rect>
            </w:pict>
          </mc:Fallback>
        </mc:AlternateContent>
      </w:r>
    </w:p>
    <w:p w14:paraId="53EA38F1" w14:textId="21CEE345" w:rsidR="00127604" w:rsidRDefault="00127604" w:rsidP="49A239FF"/>
    <w:p w14:paraId="1776A0FB" w14:textId="3183E37A" w:rsidR="00127604" w:rsidRDefault="00127604" w:rsidP="00127604">
      <w:pPr>
        <w:spacing w:line="279" w:lineRule="auto"/>
        <w:jc w:val="left"/>
      </w:pPr>
    </w:p>
    <w:p w14:paraId="544EB80A" w14:textId="78B60DA7" w:rsidR="00127604" w:rsidRDefault="00127604" w:rsidP="00127604">
      <w:pPr>
        <w:spacing w:line="279" w:lineRule="auto"/>
        <w:jc w:val="left"/>
      </w:pPr>
    </w:p>
    <w:p w14:paraId="2AD5423D" w14:textId="75D7266D" w:rsidR="00127604" w:rsidRDefault="00127604" w:rsidP="00127604">
      <w:pPr>
        <w:spacing w:line="279" w:lineRule="auto"/>
        <w:jc w:val="left"/>
      </w:pPr>
    </w:p>
    <w:p w14:paraId="51A81A09" w14:textId="77777777" w:rsidR="00127604" w:rsidRDefault="00127604" w:rsidP="00127604">
      <w:pPr>
        <w:spacing w:line="279" w:lineRule="auto"/>
        <w:jc w:val="left"/>
      </w:pPr>
    </w:p>
    <w:p w14:paraId="29D18B25" w14:textId="77777777" w:rsidR="00127604" w:rsidRDefault="00127604" w:rsidP="00127604">
      <w:pPr>
        <w:spacing w:line="279" w:lineRule="auto"/>
        <w:jc w:val="left"/>
      </w:pPr>
    </w:p>
    <w:p w14:paraId="6984D45A" w14:textId="77777777" w:rsidR="00127604" w:rsidRDefault="00127604" w:rsidP="00127604">
      <w:pPr>
        <w:spacing w:line="279" w:lineRule="auto"/>
        <w:jc w:val="left"/>
      </w:pPr>
    </w:p>
    <w:p w14:paraId="7691F9E8" w14:textId="77777777" w:rsidR="00127604" w:rsidRDefault="00127604" w:rsidP="00127604">
      <w:pPr>
        <w:spacing w:line="279" w:lineRule="auto"/>
        <w:jc w:val="left"/>
      </w:pPr>
    </w:p>
    <w:p w14:paraId="362005F0" w14:textId="77777777" w:rsidR="00127604" w:rsidRDefault="00127604" w:rsidP="00127604">
      <w:pPr>
        <w:spacing w:line="279" w:lineRule="auto"/>
        <w:jc w:val="left"/>
      </w:pPr>
    </w:p>
    <w:p w14:paraId="159F7B02" w14:textId="77777777" w:rsidR="00127604" w:rsidRDefault="00127604" w:rsidP="00127604">
      <w:pPr>
        <w:spacing w:line="279" w:lineRule="auto"/>
        <w:jc w:val="left"/>
      </w:pPr>
    </w:p>
    <w:p w14:paraId="592A9731" w14:textId="77777777" w:rsidR="00127604" w:rsidRDefault="00127604" w:rsidP="00127604">
      <w:pPr>
        <w:spacing w:line="279" w:lineRule="auto"/>
        <w:jc w:val="left"/>
      </w:pPr>
    </w:p>
    <w:p w14:paraId="0F8CCBA8" w14:textId="77777777" w:rsidR="00127604" w:rsidRDefault="00127604" w:rsidP="00127604">
      <w:pPr>
        <w:spacing w:line="279" w:lineRule="auto"/>
        <w:jc w:val="left"/>
      </w:pPr>
    </w:p>
    <w:p w14:paraId="33D4ECAB" w14:textId="77777777" w:rsidR="00127604" w:rsidRDefault="00127604" w:rsidP="00127604">
      <w:pPr>
        <w:spacing w:line="279" w:lineRule="auto"/>
        <w:jc w:val="left"/>
      </w:pPr>
    </w:p>
    <w:p w14:paraId="2288BE36" w14:textId="77777777" w:rsidR="00127604" w:rsidRDefault="00127604" w:rsidP="00127604">
      <w:pPr>
        <w:spacing w:line="279" w:lineRule="auto"/>
        <w:jc w:val="left"/>
      </w:pPr>
    </w:p>
    <w:p w14:paraId="5D54A104" w14:textId="77777777" w:rsidR="00127604" w:rsidRDefault="00127604" w:rsidP="00127604">
      <w:pPr>
        <w:spacing w:line="279" w:lineRule="auto"/>
        <w:jc w:val="left"/>
      </w:pPr>
    </w:p>
    <w:p w14:paraId="66EA8361" w14:textId="77777777" w:rsidR="00127604" w:rsidRDefault="00127604" w:rsidP="00127604">
      <w:pPr>
        <w:spacing w:line="279" w:lineRule="auto"/>
        <w:jc w:val="left"/>
      </w:pPr>
    </w:p>
    <w:p w14:paraId="34588E3F" w14:textId="77777777" w:rsidR="00127604" w:rsidRDefault="00127604" w:rsidP="00127604">
      <w:pPr>
        <w:spacing w:line="279" w:lineRule="auto"/>
        <w:jc w:val="left"/>
      </w:pPr>
    </w:p>
    <w:p w14:paraId="40E32011" w14:textId="77777777" w:rsidR="00127604" w:rsidRDefault="00127604" w:rsidP="00127604">
      <w:pPr>
        <w:spacing w:line="279" w:lineRule="auto"/>
        <w:jc w:val="left"/>
      </w:pPr>
    </w:p>
    <w:p w14:paraId="772E7A11" w14:textId="376A48D1" w:rsidR="00933360" w:rsidRDefault="00127604" w:rsidP="00127604">
      <w:pPr>
        <w:spacing w:line="279" w:lineRule="auto"/>
        <w:jc w:val="left"/>
      </w:pPr>
      <w:r w:rsidRPr="00127604">
        <w:rPr>
          <w:b/>
        </w:rPr>
        <w:t>Pro</w:t>
      </w:r>
      <w:r w:rsidR="55BA9E8D" w:rsidRPr="00127604">
        <w:rPr>
          <w:b/>
        </w:rPr>
        <w:t>jekt</w:t>
      </w:r>
      <w:r>
        <w:rPr>
          <w:b/>
        </w:rPr>
        <w:t>:</w:t>
      </w:r>
      <w:r>
        <w:rPr>
          <w:b/>
        </w:rPr>
        <w:tab/>
      </w:r>
      <w:r w:rsidR="00F247B0">
        <w:rPr>
          <w:b/>
        </w:rPr>
        <w:tab/>
      </w:r>
      <w:r w:rsidR="00F247B0">
        <w:rPr>
          <w:b/>
        </w:rPr>
        <w:tab/>
      </w:r>
      <w:r w:rsidR="55BA9E8D">
        <w:t>Verteilte Systeme</w:t>
      </w:r>
      <w:r w:rsidR="00AA443E">
        <w:t xml:space="preserve"> Labor</w:t>
      </w:r>
      <w:r w:rsidR="00FF43F4">
        <w:t xml:space="preserve"> </w:t>
      </w:r>
      <w:r w:rsidR="00FF43F4" w:rsidRPr="004D1305">
        <w:t xml:space="preserve">- </w:t>
      </w:r>
      <w:r w:rsidR="0D870838" w:rsidRPr="004D1305">
        <w:t>API Harvester</w:t>
      </w:r>
    </w:p>
    <w:p w14:paraId="1F02D7BB" w14:textId="4F2BFE37" w:rsidR="00FF43F4" w:rsidRDefault="0D870838" w:rsidP="49A239FF">
      <w:r w:rsidRPr="00FF43F4">
        <w:rPr>
          <w:b/>
        </w:rPr>
        <w:t>Dozenten:</w:t>
      </w:r>
      <w:r>
        <w:t xml:space="preserve"> </w:t>
      </w:r>
      <w:r w:rsidR="00FF43F4">
        <w:tab/>
      </w:r>
      <w:r w:rsidR="00F247B0">
        <w:tab/>
      </w:r>
      <w:r w:rsidR="00F247B0">
        <w:tab/>
      </w:r>
      <w:r w:rsidR="7662E981">
        <w:t>Marius Erlen, Benjamin Salchow</w:t>
      </w:r>
      <w:r w:rsidR="34229417">
        <w:t xml:space="preserve"> </w:t>
      </w:r>
    </w:p>
    <w:p w14:paraId="394258C1" w14:textId="453509A7" w:rsidR="0D870838" w:rsidRDefault="00DD2DB2" w:rsidP="49A239FF">
      <w:r w:rsidRPr="00DD2DB2">
        <w:rPr>
          <w:b/>
        </w:rPr>
        <w:t>Modul</w:t>
      </w:r>
      <w:r w:rsidR="34229417" w:rsidRPr="00DD2DB2">
        <w:rPr>
          <w:b/>
        </w:rPr>
        <w:t>:</w:t>
      </w:r>
      <w:r w:rsidR="34229417">
        <w:t xml:space="preserve"> </w:t>
      </w:r>
      <w:r>
        <w:tab/>
      </w:r>
      <w:r w:rsidR="00F247B0">
        <w:tab/>
      </w:r>
      <w:r w:rsidR="00F247B0">
        <w:tab/>
      </w:r>
      <w:r w:rsidR="34229417">
        <w:t>Verteilte Systeme Labor</w:t>
      </w:r>
    </w:p>
    <w:p w14:paraId="02BBC1EF" w14:textId="6D3B85DE" w:rsidR="34229417" w:rsidRDefault="34229417" w:rsidP="49A239FF">
      <w:r w:rsidRPr="00F247B0">
        <w:rPr>
          <w:b/>
        </w:rPr>
        <w:t>Gruppenmitglieder:</w:t>
      </w:r>
      <w:r>
        <w:t xml:space="preserve">  </w:t>
      </w:r>
      <w:r w:rsidR="00F247B0">
        <w:tab/>
      </w:r>
      <w:r>
        <w:t>Michael Schick, Marcel Hasselberg</w:t>
      </w:r>
    </w:p>
    <w:p w14:paraId="4217DFE2" w14:textId="60DF58BD" w:rsidR="00A51461" w:rsidRPr="00A51461" w:rsidRDefault="00A51461" w:rsidP="49A239FF">
      <w:r>
        <w:rPr>
          <w:b/>
        </w:rPr>
        <w:t>Studienjahrgang:</w:t>
      </w:r>
      <w:r>
        <w:rPr>
          <w:b/>
        </w:rPr>
        <w:tab/>
      </w:r>
      <w:r>
        <w:rPr>
          <w:b/>
        </w:rPr>
        <w:tab/>
      </w:r>
      <w:r>
        <w:t>INF2022</w:t>
      </w:r>
    </w:p>
    <w:p w14:paraId="0F3DC449" w14:textId="3AEF76A2" w:rsidR="540E4D93" w:rsidRDefault="540E4D93">
      <w:r>
        <w:br w:type="page"/>
      </w:r>
    </w:p>
    <w:p w14:paraId="29349764" w14:textId="3F33D8F1" w:rsidR="258D0D5C" w:rsidRPr="0045709A" w:rsidRDefault="258D0D5C" w:rsidP="0045709A">
      <w:pPr>
        <w:rPr>
          <w:b/>
          <w:bCs/>
          <w:color w:val="0F4761" w:themeColor="accent1" w:themeShade="BF"/>
          <w:sz w:val="28"/>
          <w:szCs w:val="28"/>
        </w:rPr>
      </w:pPr>
      <w:r w:rsidRPr="0045709A">
        <w:rPr>
          <w:b/>
          <w:bCs/>
          <w:color w:val="0F4761" w:themeColor="accent1" w:themeShade="BF"/>
          <w:sz w:val="28"/>
          <w:szCs w:val="28"/>
        </w:rPr>
        <w:t>Inhaltsverzeichnis</w:t>
      </w:r>
      <w:r w:rsidR="1B7E2780" w:rsidRPr="0045709A">
        <w:rPr>
          <w:b/>
          <w:bCs/>
          <w:color w:val="0F4761" w:themeColor="accent1" w:themeShade="BF"/>
          <w:sz w:val="28"/>
          <w:szCs w:val="28"/>
        </w:rPr>
        <w:t>:</w:t>
      </w:r>
    </w:p>
    <w:p w14:paraId="213FD3EC" w14:textId="6263FD32" w:rsidR="004D6F62" w:rsidRDefault="0091714D">
      <w:pPr>
        <w:pStyle w:val="Verzeichnis1"/>
        <w:tabs>
          <w:tab w:val="left" w:pos="480"/>
          <w:tab w:val="right" w:leader="dot" w:pos="9016"/>
        </w:tabs>
        <w:rPr>
          <w:rFonts w:asciiTheme="minorHAnsi" w:eastAsiaTheme="minorEastAsia" w:hAnsiTheme="minorHAnsi"/>
          <w:noProof/>
          <w:kern w:val="2"/>
          <w:lang w:eastAsia="de-DE"/>
          <w14:ligatures w14:val="standardContextual"/>
        </w:rPr>
      </w:pPr>
      <w:r>
        <w:fldChar w:fldCharType="begin"/>
      </w:r>
      <w:r>
        <w:instrText xml:space="preserve"> TOC \o "1-3" \h \z \u </w:instrText>
      </w:r>
      <w:r>
        <w:fldChar w:fldCharType="separate"/>
      </w:r>
      <w:hyperlink w:anchor="_Toc177409610" w:history="1">
        <w:r w:rsidR="004D6F62" w:rsidRPr="00E8237E">
          <w:rPr>
            <w:rStyle w:val="Hyperlink"/>
            <w:noProof/>
          </w:rPr>
          <w:t>1.</w:t>
        </w:r>
        <w:r w:rsidR="004D6F62">
          <w:rPr>
            <w:rFonts w:asciiTheme="minorHAnsi" w:eastAsiaTheme="minorEastAsia" w:hAnsiTheme="minorHAnsi"/>
            <w:noProof/>
            <w:kern w:val="2"/>
            <w:lang w:eastAsia="de-DE"/>
            <w14:ligatures w14:val="standardContextual"/>
          </w:rPr>
          <w:tab/>
        </w:r>
        <w:r w:rsidR="004D6F62" w:rsidRPr="00E8237E">
          <w:rPr>
            <w:rStyle w:val="Hyperlink"/>
            <w:noProof/>
          </w:rPr>
          <w:t>Einleitung</w:t>
        </w:r>
        <w:r w:rsidR="004D6F62">
          <w:rPr>
            <w:noProof/>
            <w:webHidden/>
          </w:rPr>
          <w:tab/>
        </w:r>
        <w:r w:rsidR="004D6F62">
          <w:rPr>
            <w:noProof/>
            <w:webHidden/>
          </w:rPr>
          <w:fldChar w:fldCharType="begin"/>
        </w:r>
        <w:r w:rsidR="004D6F62">
          <w:rPr>
            <w:noProof/>
            <w:webHidden/>
          </w:rPr>
          <w:instrText xml:space="preserve"> PAGEREF _Toc177409610 \h </w:instrText>
        </w:r>
        <w:r w:rsidR="004D6F62">
          <w:rPr>
            <w:noProof/>
            <w:webHidden/>
          </w:rPr>
        </w:r>
        <w:r w:rsidR="004D6F62">
          <w:rPr>
            <w:noProof/>
            <w:webHidden/>
          </w:rPr>
          <w:fldChar w:fldCharType="separate"/>
        </w:r>
        <w:r w:rsidR="004D6F62">
          <w:rPr>
            <w:noProof/>
            <w:webHidden/>
          </w:rPr>
          <w:t>2</w:t>
        </w:r>
        <w:r w:rsidR="004D6F62">
          <w:rPr>
            <w:noProof/>
            <w:webHidden/>
          </w:rPr>
          <w:fldChar w:fldCharType="end"/>
        </w:r>
      </w:hyperlink>
    </w:p>
    <w:p w14:paraId="28B1C5A0" w14:textId="0B5B2F96"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11" w:history="1">
        <w:r w:rsidRPr="00E8237E">
          <w:rPr>
            <w:rStyle w:val="Hyperlink"/>
            <w:noProof/>
          </w:rPr>
          <w:t>1.1 Erklärung des Projekts</w:t>
        </w:r>
        <w:r>
          <w:rPr>
            <w:noProof/>
            <w:webHidden/>
          </w:rPr>
          <w:tab/>
        </w:r>
        <w:r>
          <w:rPr>
            <w:noProof/>
            <w:webHidden/>
          </w:rPr>
          <w:fldChar w:fldCharType="begin"/>
        </w:r>
        <w:r>
          <w:rPr>
            <w:noProof/>
            <w:webHidden/>
          </w:rPr>
          <w:instrText xml:space="preserve"> PAGEREF _Toc177409611 \h </w:instrText>
        </w:r>
        <w:r>
          <w:rPr>
            <w:noProof/>
            <w:webHidden/>
          </w:rPr>
        </w:r>
        <w:r>
          <w:rPr>
            <w:noProof/>
            <w:webHidden/>
          </w:rPr>
          <w:fldChar w:fldCharType="separate"/>
        </w:r>
        <w:r>
          <w:rPr>
            <w:noProof/>
            <w:webHidden/>
          </w:rPr>
          <w:t>2</w:t>
        </w:r>
        <w:r>
          <w:rPr>
            <w:noProof/>
            <w:webHidden/>
          </w:rPr>
          <w:fldChar w:fldCharType="end"/>
        </w:r>
      </w:hyperlink>
    </w:p>
    <w:p w14:paraId="46F74A24" w14:textId="1B6AD628"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12" w:history="1">
        <w:r w:rsidRPr="00E8237E">
          <w:rPr>
            <w:rStyle w:val="Hyperlink"/>
            <w:noProof/>
          </w:rPr>
          <w:t>1.2 Zielsetzung</w:t>
        </w:r>
        <w:r>
          <w:rPr>
            <w:noProof/>
            <w:webHidden/>
          </w:rPr>
          <w:tab/>
        </w:r>
        <w:r>
          <w:rPr>
            <w:noProof/>
            <w:webHidden/>
          </w:rPr>
          <w:fldChar w:fldCharType="begin"/>
        </w:r>
        <w:r>
          <w:rPr>
            <w:noProof/>
            <w:webHidden/>
          </w:rPr>
          <w:instrText xml:space="preserve"> PAGEREF _Toc177409612 \h </w:instrText>
        </w:r>
        <w:r>
          <w:rPr>
            <w:noProof/>
            <w:webHidden/>
          </w:rPr>
        </w:r>
        <w:r>
          <w:rPr>
            <w:noProof/>
            <w:webHidden/>
          </w:rPr>
          <w:fldChar w:fldCharType="separate"/>
        </w:r>
        <w:r>
          <w:rPr>
            <w:noProof/>
            <w:webHidden/>
          </w:rPr>
          <w:t>2</w:t>
        </w:r>
        <w:r>
          <w:rPr>
            <w:noProof/>
            <w:webHidden/>
          </w:rPr>
          <w:fldChar w:fldCharType="end"/>
        </w:r>
      </w:hyperlink>
    </w:p>
    <w:p w14:paraId="17E417B4" w14:textId="1CA5F61B" w:rsidR="004D6F62" w:rsidRDefault="004D6F62">
      <w:pPr>
        <w:pStyle w:val="Verzeichnis1"/>
        <w:tabs>
          <w:tab w:val="left" w:pos="480"/>
          <w:tab w:val="right" w:leader="dot" w:pos="9016"/>
        </w:tabs>
        <w:rPr>
          <w:rFonts w:asciiTheme="minorHAnsi" w:eastAsiaTheme="minorEastAsia" w:hAnsiTheme="minorHAnsi"/>
          <w:noProof/>
          <w:kern w:val="2"/>
          <w:lang w:eastAsia="de-DE"/>
          <w14:ligatures w14:val="standardContextual"/>
        </w:rPr>
      </w:pPr>
      <w:hyperlink w:anchor="_Toc177409613" w:history="1">
        <w:r w:rsidRPr="00E8237E">
          <w:rPr>
            <w:rStyle w:val="Hyperlink"/>
            <w:noProof/>
          </w:rPr>
          <w:t>2.</w:t>
        </w:r>
        <w:r>
          <w:rPr>
            <w:rFonts w:asciiTheme="minorHAnsi" w:eastAsiaTheme="minorEastAsia" w:hAnsiTheme="minorHAnsi"/>
            <w:noProof/>
            <w:kern w:val="2"/>
            <w:lang w:eastAsia="de-DE"/>
            <w14:ligatures w14:val="standardContextual"/>
          </w:rPr>
          <w:tab/>
        </w:r>
        <w:r w:rsidRPr="00E8237E">
          <w:rPr>
            <w:rStyle w:val="Hyperlink"/>
            <w:noProof/>
          </w:rPr>
          <w:t>Architektur</w:t>
        </w:r>
        <w:r>
          <w:rPr>
            <w:noProof/>
            <w:webHidden/>
          </w:rPr>
          <w:tab/>
        </w:r>
        <w:r>
          <w:rPr>
            <w:noProof/>
            <w:webHidden/>
          </w:rPr>
          <w:fldChar w:fldCharType="begin"/>
        </w:r>
        <w:r>
          <w:rPr>
            <w:noProof/>
            <w:webHidden/>
          </w:rPr>
          <w:instrText xml:space="preserve"> PAGEREF _Toc177409613 \h </w:instrText>
        </w:r>
        <w:r>
          <w:rPr>
            <w:noProof/>
            <w:webHidden/>
          </w:rPr>
        </w:r>
        <w:r>
          <w:rPr>
            <w:noProof/>
            <w:webHidden/>
          </w:rPr>
          <w:fldChar w:fldCharType="separate"/>
        </w:r>
        <w:r>
          <w:rPr>
            <w:noProof/>
            <w:webHidden/>
          </w:rPr>
          <w:t>3</w:t>
        </w:r>
        <w:r>
          <w:rPr>
            <w:noProof/>
            <w:webHidden/>
          </w:rPr>
          <w:fldChar w:fldCharType="end"/>
        </w:r>
      </w:hyperlink>
    </w:p>
    <w:p w14:paraId="246E18F4" w14:textId="383A476E"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14" w:history="1">
        <w:r w:rsidRPr="00E8237E">
          <w:rPr>
            <w:rStyle w:val="Hyperlink"/>
            <w:noProof/>
          </w:rPr>
          <w:t>2.1 Anforderungen</w:t>
        </w:r>
        <w:r>
          <w:rPr>
            <w:noProof/>
            <w:webHidden/>
          </w:rPr>
          <w:tab/>
        </w:r>
        <w:r>
          <w:rPr>
            <w:noProof/>
            <w:webHidden/>
          </w:rPr>
          <w:fldChar w:fldCharType="begin"/>
        </w:r>
        <w:r>
          <w:rPr>
            <w:noProof/>
            <w:webHidden/>
          </w:rPr>
          <w:instrText xml:space="preserve"> PAGEREF _Toc177409614 \h </w:instrText>
        </w:r>
        <w:r>
          <w:rPr>
            <w:noProof/>
            <w:webHidden/>
          </w:rPr>
        </w:r>
        <w:r>
          <w:rPr>
            <w:noProof/>
            <w:webHidden/>
          </w:rPr>
          <w:fldChar w:fldCharType="separate"/>
        </w:r>
        <w:r>
          <w:rPr>
            <w:noProof/>
            <w:webHidden/>
          </w:rPr>
          <w:t>3</w:t>
        </w:r>
        <w:r>
          <w:rPr>
            <w:noProof/>
            <w:webHidden/>
          </w:rPr>
          <w:fldChar w:fldCharType="end"/>
        </w:r>
      </w:hyperlink>
    </w:p>
    <w:p w14:paraId="2EC003D6" w14:textId="64F6F5F4"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15" w:history="1">
        <w:r w:rsidRPr="00E8237E">
          <w:rPr>
            <w:rStyle w:val="Hyperlink"/>
            <w:noProof/>
          </w:rPr>
          <w:t>2.1.1 Funktional</w:t>
        </w:r>
        <w:r>
          <w:rPr>
            <w:noProof/>
            <w:webHidden/>
          </w:rPr>
          <w:tab/>
        </w:r>
        <w:r>
          <w:rPr>
            <w:noProof/>
            <w:webHidden/>
          </w:rPr>
          <w:fldChar w:fldCharType="begin"/>
        </w:r>
        <w:r>
          <w:rPr>
            <w:noProof/>
            <w:webHidden/>
          </w:rPr>
          <w:instrText xml:space="preserve"> PAGEREF _Toc177409615 \h </w:instrText>
        </w:r>
        <w:r>
          <w:rPr>
            <w:noProof/>
            <w:webHidden/>
          </w:rPr>
        </w:r>
        <w:r>
          <w:rPr>
            <w:noProof/>
            <w:webHidden/>
          </w:rPr>
          <w:fldChar w:fldCharType="separate"/>
        </w:r>
        <w:r>
          <w:rPr>
            <w:noProof/>
            <w:webHidden/>
          </w:rPr>
          <w:t>3</w:t>
        </w:r>
        <w:r>
          <w:rPr>
            <w:noProof/>
            <w:webHidden/>
          </w:rPr>
          <w:fldChar w:fldCharType="end"/>
        </w:r>
      </w:hyperlink>
    </w:p>
    <w:p w14:paraId="175FEF41" w14:textId="4CB65FEE"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16" w:history="1">
        <w:r w:rsidRPr="00E8237E">
          <w:rPr>
            <w:rStyle w:val="Hyperlink"/>
            <w:noProof/>
          </w:rPr>
          <w:t>2.1.2 Nichtfunktional</w:t>
        </w:r>
        <w:r>
          <w:rPr>
            <w:noProof/>
            <w:webHidden/>
          </w:rPr>
          <w:tab/>
        </w:r>
        <w:r>
          <w:rPr>
            <w:noProof/>
            <w:webHidden/>
          </w:rPr>
          <w:fldChar w:fldCharType="begin"/>
        </w:r>
        <w:r>
          <w:rPr>
            <w:noProof/>
            <w:webHidden/>
          </w:rPr>
          <w:instrText xml:space="preserve"> PAGEREF _Toc177409616 \h </w:instrText>
        </w:r>
        <w:r>
          <w:rPr>
            <w:noProof/>
            <w:webHidden/>
          </w:rPr>
        </w:r>
        <w:r>
          <w:rPr>
            <w:noProof/>
            <w:webHidden/>
          </w:rPr>
          <w:fldChar w:fldCharType="separate"/>
        </w:r>
        <w:r>
          <w:rPr>
            <w:noProof/>
            <w:webHidden/>
          </w:rPr>
          <w:t>3</w:t>
        </w:r>
        <w:r>
          <w:rPr>
            <w:noProof/>
            <w:webHidden/>
          </w:rPr>
          <w:fldChar w:fldCharType="end"/>
        </w:r>
      </w:hyperlink>
    </w:p>
    <w:p w14:paraId="566A412A" w14:textId="4A11CEA4"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17" w:history="1">
        <w:r w:rsidRPr="00E8237E">
          <w:rPr>
            <w:rStyle w:val="Hyperlink"/>
            <w:noProof/>
          </w:rPr>
          <w:t>2.2 Allgemeine Architektur</w:t>
        </w:r>
        <w:r>
          <w:rPr>
            <w:noProof/>
            <w:webHidden/>
          </w:rPr>
          <w:tab/>
        </w:r>
        <w:r>
          <w:rPr>
            <w:noProof/>
            <w:webHidden/>
          </w:rPr>
          <w:fldChar w:fldCharType="begin"/>
        </w:r>
        <w:r>
          <w:rPr>
            <w:noProof/>
            <w:webHidden/>
          </w:rPr>
          <w:instrText xml:space="preserve"> PAGEREF _Toc177409617 \h </w:instrText>
        </w:r>
        <w:r>
          <w:rPr>
            <w:noProof/>
            <w:webHidden/>
          </w:rPr>
        </w:r>
        <w:r>
          <w:rPr>
            <w:noProof/>
            <w:webHidden/>
          </w:rPr>
          <w:fldChar w:fldCharType="separate"/>
        </w:r>
        <w:r>
          <w:rPr>
            <w:noProof/>
            <w:webHidden/>
          </w:rPr>
          <w:t>4</w:t>
        </w:r>
        <w:r>
          <w:rPr>
            <w:noProof/>
            <w:webHidden/>
          </w:rPr>
          <w:fldChar w:fldCharType="end"/>
        </w:r>
      </w:hyperlink>
    </w:p>
    <w:p w14:paraId="4552DD12" w14:textId="39346851"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18" w:history="1">
        <w:r w:rsidRPr="00E8237E">
          <w:rPr>
            <w:rStyle w:val="Hyperlink"/>
            <w:noProof/>
          </w:rPr>
          <w:t>2.3 Auswahl der Technologien</w:t>
        </w:r>
        <w:r>
          <w:rPr>
            <w:noProof/>
            <w:webHidden/>
          </w:rPr>
          <w:tab/>
        </w:r>
        <w:r>
          <w:rPr>
            <w:noProof/>
            <w:webHidden/>
          </w:rPr>
          <w:fldChar w:fldCharType="begin"/>
        </w:r>
        <w:r>
          <w:rPr>
            <w:noProof/>
            <w:webHidden/>
          </w:rPr>
          <w:instrText xml:space="preserve"> PAGEREF _Toc177409618 \h </w:instrText>
        </w:r>
        <w:r>
          <w:rPr>
            <w:noProof/>
            <w:webHidden/>
          </w:rPr>
        </w:r>
        <w:r>
          <w:rPr>
            <w:noProof/>
            <w:webHidden/>
          </w:rPr>
          <w:fldChar w:fldCharType="separate"/>
        </w:r>
        <w:r>
          <w:rPr>
            <w:noProof/>
            <w:webHidden/>
          </w:rPr>
          <w:t>4</w:t>
        </w:r>
        <w:r>
          <w:rPr>
            <w:noProof/>
            <w:webHidden/>
          </w:rPr>
          <w:fldChar w:fldCharType="end"/>
        </w:r>
      </w:hyperlink>
    </w:p>
    <w:p w14:paraId="16F7DC33" w14:textId="535B31B2"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19" w:history="1">
        <w:r w:rsidRPr="00E8237E">
          <w:rPr>
            <w:rStyle w:val="Hyperlink"/>
            <w:noProof/>
          </w:rPr>
          <w:t>2.3.1 Python/Flask</w:t>
        </w:r>
        <w:r>
          <w:rPr>
            <w:noProof/>
            <w:webHidden/>
          </w:rPr>
          <w:tab/>
        </w:r>
        <w:r>
          <w:rPr>
            <w:noProof/>
            <w:webHidden/>
          </w:rPr>
          <w:fldChar w:fldCharType="begin"/>
        </w:r>
        <w:r>
          <w:rPr>
            <w:noProof/>
            <w:webHidden/>
          </w:rPr>
          <w:instrText xml:space="preserve"> PAGEREF _Toc177409619 \h </w:instrText>
        </w:r>
        <w:r>
          <w:rPr>
            <w:noProof/>
            <w:webHidden/>
          </w:rPr>
        </w:r>
        <w:r>
          <w:rPr>
            <w:noProof/>
            <w:webHidden/>
          </w:rPr>
          <w:fldChar w:fldCharType="separate"/>
        </w:r>
        <w:r>
          <w:rPr>
            <w:noProof/>
            <w:webHidden/>
          </w:rPr>
          <w:t>4</w:t>
        </w:r>
        <w:r>
          <w:rPr>
            <w:noProof/>
            <w:webHidden/>
          </w:rPr>
          <w:fldChar w:fldCharType="end"/>
        </w:r>
      </w:hyperlink>
    </w:p>
    <w:p w14:paraId="3DC75024" w14:textId="76DDC8B2"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0" w:history="1">
        <w:r w:rsidRPr="00E8237E">
          <w:rPr>
            <w:rStyle w:val="Hyperlink"/>
            <w:noProof/>
          </w:rPr>
          <w:t>2.3.2 React</w:t>
        </w:r>
        <w:r>
          <w:rPr>
            <w:noProof/>
            <w:webHidden/>
          </w:rPr>
          <w:tab/>
        </w:r>
        <w:r>
          <w:rPr>
            <w:noProof/>
            <w:webHidden/>
          </w:rPr>
          <w:fldChar w:fldCharType="begin"/>
        </w:r>
        <w:r>
          <w:rPr>
            <w:noProof/>
            <w:webHidden/>
          </w:rPr>
          <w:instrText xml:space="preserve"> PAGEREF _Toc177409620 \h </w:instrText>
        </w:r>
        <w:r>
          <w:rPr>
            <w:noProof/>
            <w:webHidden/>
          </w:rPr>
        </w:r>
        <w:r>
          <w:rPr>
            <w:noProof/>
            <w:webHidden/>
          </w:rPr>
          <w:fldChar w:fldCharType="separate"/>
        </w:r>
        <w:r>
          <w:rPr>
            <w:noProof/>
            <w:webHidden/>
          </w:rPr>
          <w:t>4</w:t>
        </w:r>
        <w:r>
          <w:rPr>
            <w:noProof/>
            <w:webHidden/>
          </w:rPr>
          <w:fldChar w:fldCharType="end"/>
        </w:r>
      </w:hyperlink>
    </w:p>
    <w:p w14:paraId="225A5716" w14:textId="5244FFF8"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1" w:history="1">
        <w:r w:rsidRPr="00E8237E">
          <w:rPr>
            <w:rStyle w:val="Hyperlink"/>
            <w:noProof/>
          </w:rPr>
          <w:t>2.3.3 Nginx</w:t>
        </w:r>
        <w:r>
          <w:rPr>
            <w:noProof/>
            <w:webHidden/>
          </w:rPr>
          <w:tab/>
        </w:r>
        <w:r>
          <w:rPr>
            <w:noProof/>
            <w:webHidden/>
          </w:rPr>
          <w:fldChar w:fldCharType="begin"/>
        </w:r>
        <w:r>
          <w:rPr>
            <w:noProof/>
            <w:webHidden/>
          </w:rPr>
          <w:instrText xml:space="preserve"> PAGEREF _Toc177409621 \h </w:instrText>
        </w:r>
        <w:r>
          <w:rPr>
            <w:noProof/>
            <w:webHidden/>
          </w:rPr>
        </w:r>
        <w:r>
          <w:rPr>
            <w:noProof/>
            <w:webHidden/>
          </w:rPr>
          <w:fldChar w:fldCharType="separate"/>
        </w:r>
        <w:r>
          <w:rPr>
            <w:noProof/>
            <w:webHidden/>
          </w:rPr>
          <w:t>5</w:t>
        </w:r>
        <w:r>
          <w:rPr>
            <w:noProof/>
            <w:webHidden/>
          </w:rPr>
          <w:fldChar w:fldCharType="end"/>
        </w:r>
      </w:hyperlink>
    </w:p>
    <w:p w14:paraId="7ECBB0F1" w14:textId="67214BBD"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2" w:history="1">
        <w:r w:rsidRPr="00E8237E">
          <w:rPr>
            <w:rStyle w:val="Hyperlink"/>
            <w:noProof/>
          </w:rPr>
          <w:t>2.3.4 PostgreSQL</w:t>
        </w:r>
        <w:r>
          <w:rPr>
            <w:noProof/>
            <w:webHidden/>
          </w:rPr>
          <w:tab/>
        </w:r>
        <w:r>
          <w:rPr>
            <w:noProof/>
            <w:webHidden/>
          </w:rPr>
          <w:fldChar w:fldCharType="begin"/>
        </w:r>
        <w:r>
          <w:rPr>
            <w:noProof/>
            <w:webHidden/>
          </w:rPr>
          <w:instrText xml:space="preserve"> PAGEREF _Toc177409622 \h </w:instrText>
        </w:r>
        <w:r>
          <w:rPr>
            <w:noProof/>
            <w:webHidden/>
          </w:rPr>
        </w:r>
        <w:r>
          <w:rPr>
            <w:noProof/>
            <w:webHidden/>
          </w:rPr>
          <w:fldChar w:fldCharType="separate"/>
        </w:r>
        <w:r>
          <w:rPr>
            <w:noProof/>
            <w:webHidden/>
          </w:rPr>
          <w:t>5</w:t>
        </w:r>
        <w:r>
          <w:rPr>
            <w:noProof/>
            <w:webHidden/>
          </w:rPr>
          <w:fldChar w:fldCharType="end"/>
        </w:r>
      </w:hyperlink>
    </w:p>
    <w:p w14:paraId="67501877" w14:textId="6FFE0A6D"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3" w:history="1">
        <w:r w:rsidRPr="00E8237E">
          <w:rPr>
            <w:rStyle w:val="Hyperlink"/>
            <w:noProof/>
          </w:rPr>
          <w:t>2.3.4 InfluxDB</w:t>
        </w:r>
        <w:r>
          <w:rPr>
            <w:noProof/>
            <w:webHidden/>
          </w:rPr>
          <w:tab/>
        </w:r>
        <w:r>
          <w:rPr>
            <w:noProof/>
            <w:webHidden/>
          </w:rPr>
          <w:fldChar w:fldCharType="begin"/>
        </w:r>
        <w:r>
          <w:rPr>
            <w:noProof/>
            <w:webHidden/>
          </w:rPr>
          <w:instrText xml:space="preserve"> PAGEREF _Toc177409623 \h </w:instrText>
        </w:r>
        <w:r>
          <w:rPr>
            <w:noProof/>
            <w:webHidden/>
          </w:rPr>
        </w:r>
        <w:r>
          <w:rPr>
            <w:noProof/>
            <w:webHidden/>
          </w:rPr>
          <w:fldChar w:fldCharType="separate"/>
        </w:r>
        <w:r>
          <w:rPr>
            <w:noProof/>
            <w:webHidden/>
          </w:rPr>
          <w:t>5</w:t>
        </w:r>
        <w:r>
          <w:rPr>
            <w:noProof/>
            <w:webHidden/>
          </w:rPr>
          <w:fldChar w:fldCharType="end"/>
        </w:r>
      </w:hyperlink>
    </w:p>
    <w:p w14:paraId="06C78472" w14:textId="03D696F7"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4" w:history="1">
        <w:r w:rsidRPr="00E8237E">
          <w:rPr>
            <w:rStyle w:val="Hyperlink"/>
            <w:noProof/>
          </w:rPr>
          <w:t>2.3.5 Redis</w:t>
        </w:r>
        <w:r>
          <w:rPr>
            <w:noProof/>
            <w:webHidden/>
          </w:rPr>
          <w:tab/>
        </w:r>
        <w:r>
          <w:rPr>
            <w:noProof/>
            <w:webHidden/>
          </w:rPr>
          <w:fldChar w:fldCharType="begin"/>
        </w:r>
        <w:r>
          <w:rPr>
            <w:noProof/>
            <w:webHidden/>
          </w:rPr>
          <w:instrText xml:space="preserve"> PAGEREF _Toc177409624 \h </w:instrText>
        </w:r>
        <w:r>
          <w:rPr>
            <w:noProof/>
            <w:webHidden/>
          </w:rPr>
        </w:r>
        <w:r>
          <w:rPr>
            <w:noProof/>
            <w:webHidden/>
          </w:rPr>
          <w:fldChar w:fldCharType="separate"/>
        </w:r>
        <w:r>
          <w:rPr>
            <w:noProof/>
            <w:webHidden/>
          </w:rPr>
          <w:t>5</w:t>
        </w:r>
        <w:r>
          <w:rPr>
            <w:noProof/>
            <w:webHidden/>
          </w:rPr>
          <w:fldChar w:fldCharType="end"/>
        </w:r>
      </w:hyperlink>
    </w:p>
    <w:p w14:paraId="2F30BC84" w14:textId="332B1D39"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5" w:history="1">
        <w:r w:rsidRPr="00E8237E">
          <w:rPr>
            <w:rStyle w:val="Hyperlink"/>
            <w:noProof/>
          </w:rPr>
          <w:t>2.3.6 Ofelia</w:t>
        </w:r>
        <w:r>
          <w:rPr>
            <w:noProof/>
            <w:webHidden/>
          </w:rPr>
          <w:tab/>
        </w:r>
        <w:r>
          <w:rPr>
            <w:noProof/>
            <w:webHidden/>
          </w:rPr>
          <w:fldChar w:fldCharType="begin"/>
        </w:r>
        <w:r>
          <w:rPr>
            <w:noProof/>
            <w:webHidden/>
          </w:rPr>
          <w:instrText xml:space="preserve"> PAGEREF _Toc177409625 \h </w:instrText>
        </w:r>
        <w:r>
          <w:rPr>
            <w:noProof/>
            <w:webHidden/>
          </w:rPr>
        </w:r>
        <w:r>
          <w:rPr>
            <w:noProof/>
            <w:webHidden/>
          </w:rPr>
          <w:fldChar w:fldCharType="separate"/>
        </w:r>
        <w:r>
          <w:rPr>
            <w:noProof/>
            <w:webHidden/>
          </w:rPr>
          <w:t>5</w:t>
        </w:r>
        <w:r>
          <w:rPr>
            <w:noProof/>
            <w:webHidden/>
          </w:rPr>
          <w:fldChar w:fldCharType="end"/>
        </w:r>
      </w:hyperlink>
    </w:p>
    <w:p w14:paraId="7BBCE925" w14:textId="1DCB9A6A" w:rsidR="004D6F62" w:rsidRDefault="004D6F62">
      <w:pPr>
        <w:pStyle w:val="Verzeichnis1"/>
        <w:tabs>
          <w:tab w:val="left" w:pos="480"/>
          <w:tab w:val="right" w:leader="dot" w:pos="9016"/>
        </w:tabs>
        <w:rPr>
          <w:rFonts w:asciiTheme="minorHAnsi" w:eastAsiaTheme="minorEastAsia" w:hAnsiTheme="minorHAnsi"/>
          <w:noProof/>
          <w:kern w:val="2"/>
          <w:lang w:eastAsia="de-DE"/>
          <w14:ligatures w14:val="standardContextual"/>
        </w:rPr>
      </w:pPr>
      <w:hyperlink w:anchor="_Toc177409626" w:history="1">
        <w:r w:rsidRPr="00E8237E">
          <w:rPr>
            <w:rStyle w:val="Hyperlink"/>
            <w:noProof/>
          </w:rPr>
          <w:t>3.</w:t>
        </w:r>
        <w:r>
          <w:rPr>
            <w:rFonts w:asciiTheme="minorHAnsi" w:eastAsiaTheme="minorEastAsia" w:hAnsiTheme="minorHAnsi"/>
            <w:noProof/>
            <w:kern w:val="2"/>
            <w:lang w:eastAsia="de-DE"/>
            <w14:ligatures w14:val="standardContextual"/>
          </w:rPr>
          <w:tab/>
        </w:r>
        <w:r w:rsidRPr="00E8237E">
          <w:rPr>
            <w:rStyle w:val="Hyperlink"/>
            <w:noProof/>
          </w:rPr>
          <w:t>Umsetzung</w:t>
        </w:r>
        <w:r>
          <w:rPr>
            <w:noProof/>
            <w:webHidden/>
          </w:rPr>
          <w:tab/>
        </w:r>
        <w:r>
          <w:rPr>
            <w:noProof/>
            <w:webHidden/>
          </w:rPr>
          <w:fldChar w:fldCharType="begin"/>
        </w:r>
        <w:r>
          <w:rPr>
            <w:noProof/>
            <w:webHidden/>
          </w:rPr>
          <w:instrText xml:space="preserve"> PAGEREF _Toc177409626 \h </w:instrText>
        </w:r>
        <w:r>
          <w:rPr>
            <w:noProof/>
            <w:webHidden/>
          </w:rPr>
        </w:r>
        <w:r>
          <w:rPr>
            <w:noProof/>
            <w:webHidden/>
          </w:rPr>
          <w:fldChar w:fldCharType="separate"/>
        </w:r>
        <w:r>
          <w:rPr>
            <w:noProof/>
            <w:webHidden/>
          </w:rPr>
          <w:t>6</w:t>
        </w:r>
        <w:r>
          <w:rPr>
            <w:noProof/>
            <w:webHidden/>
          </w:rPr>
          <w:fldChar w:fldCharType="end"/>
        </w:r>
      </w:hyperlink>
    </w:p>
    <w:p w14:paraId="19491E70" w14:textId="711581CF"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27" w:history="1">
        <w:r w:rsidRPr="00E8237E">
          <w:rPr>
            <w:rStyle w:val="Hyperlink"/>
            <w:noProof/>
          </w:rPr>
          <w:t>4.1 Komponentensicht</w:t>
        </w:r>
        <w:r>
          <w:rPr>
            <w:noProof/>
            <w:webHidden/>
          </w:rPr>
          <w:tab/>
        </w:r>
        <w:r>
          <w:rPr>
            <w:noProof/>
            <w:webHidden/>
          </w:rPr>
          <w:fldChar w:fldCharType="begin"/>
        </w:r>
        <w:r>
          <w:rPr>
            <w:noProof/>
            <w:webHidden/>
          </w:rPr>
          <w:instrText xml:space="preserve"> PAGEREF _Toc177409627 \h </w:instrText>
        </w:r>
        <w:r>
          <w:rPr>
            <w:noProof/>
            <w:webHidden/>
          </w:rPr>
        </w:r>
        <w:r>
          <w:rPr>
            <w:noProof/>
            <w:webHidden/>
          </w:rPr>
          <w:fldChar w:fldCharType="separate"/>
        </w:r>
        <w:r>
          <w:rPr>
            <w:noProof/>
            <w:webHidden/>
          </w:rPr>
          <w:t>6</w:t>
        </w:r>
        <w:r>
          <w:rPr>
            <w:noProof/>
            <w:webHidden/>
          </w:rPr>
          <w:fldChar w:fldCharType="end"/>
        </w:r>
      </w:hyperlink>
    </w:p>
    <w:p w14:paraId="25217B0B" w14:textId="5AADD1F3"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28" w:history="1">
        <w:r w:rsidRPr="00E8237E">
          <w:rPr>
            <w:rStyle w:val="Hyperlink"/>
            <w:rFonts w:eastAsia="Aptos"/>
            <w:noProof/>
          </w:rPr>
          <w:t>3.2 Probleme während der Umsetzung</w:t>
        </w:r>
        <w:r>
          <w:rPr>
            <w:noProof/>
            <w:webHidden/>
          </w:rPr>
          <w:tab/>
        </w:r>
        <w:r>
          <w:rPr>
            <w:noProof/>
            <w:webHidden/>
          </w:rPr>
          <w:fldChar w:fldCharType="begin"/>
        </w:r>
        <w:r>
          <w:rPr>
            <w:noProof/>
            <w:webHidden/>
          </w:rPr>
          <w:instrText xml:space="preserve"> PAGEREF _Toc177409628 \h </w:instrText>
        </w:r>
        <w:r>
          <w:rPr>
            <w:noProof/>
            <w:webHidden/>
          </w:rPr>
        </w:r>
        <w:r>
          <w:rPr>
            <w:noProof/>
            <w:webHidden/>
          </w:rPr>
          <w:fldChar w:fldCharType="separate"/>
        </w:r>
        <w:r>
          <w:rPr>
            <w:noProof/>
            <w:webHidden/>
          </w:rPr>
          <w:t>7</w:t>
        </w:r>
        <w:r>
          <w:rPr>
            <w:noProof/>
            <w:webHidden/>
          </w:rPr>
          <w:fldChar w:fldCharType="end"/>
        </w:r>
      </w:hyperlink>
    </w:p>
    <w:p w14:paraId="107A0BFF" w14:textId="07C3B31F"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29" w:history="1">
        <w:r w:rsidRPr="00E8237E">
          <w:rPr>
            <w:rStyle w:val="Hyperlink"/>
            <w:noProof/>
          </w:rPr>
          <w:t>3.2.1 Scheduler</w:t>
        </w:r>
        <w:r>
          <w:rPr>
            <w:noProof/>
            <w:webHidden/>
          </w:rPr>
          <w:tab/>
        </w:r>
        <w:r>
          <w:rPr>
            <w:noProof/>
            <w:webHidden/>
          </w:rPr>
          <w:fldChar w:fldCharType="begin"/>
        </w:r>
        <w:r>
          <w:rPr>
            <w:noProof/>
            <w:webHidden/>
          </w:rPr>
          <w:instrText xml:space="preserve"> PAGEREF _Toc177409629 \h </w:instrText>
        </w:r>
        <w:r>
          <w:rPr>
            <w:noProof/>
            <w:webHidden/>
          </w:rPr>
        </w:r>
        <w:r>
          <w:rPr>
            <w:noProof/>
            <w:webHidden/>
          </w:rPr>
          <w:fldChar w:fldCharType="separate"/>
        </w:r>
        <w:r>
          <w:rPr>
            <w:noProof/>
            <w:webHidden/>
          </w:rPr>
          <w:t>7</w:t>
        </w:r>
        <w:r>
          <w:rPr>
            <w:noProof/>
            <w:webHidden/>
          </w:rPr>
          <w:fldChar w:fldCharType="end"/>
        </w:r>
      </w:hyperlink>
    </w:p>
    <w:p w14:paraId="352AF58D" w14:textId="4A8752BE"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30" w:history="1">
        <w:r w:rsidRPr="00E8237E">
          <w:rPr>
            <w:rStyle w:val="Hyperlink"/>
            <w:rFonts w:eastAsia="Aptos"/>
            <w:noProof/>
          </w:rPr>
          <w:t>3.2.2 Systemleistung</w:t>
        </w:r>
        <w:r>
          <w:rPr>
            <w:noProof/>
            <w:webHidden/>
          </w:rPr>
          <w:tab/>
        </w:r>
        <w:r>
          <w:rPr>
            <w:noProof/>
            <w:webHidden/>
          </w:rPr>
          <w:fldChar w:fldCharType="begin"/>
        </w:r>
        <w:r>
          <w:rPr>
            <w:noProof/>
            <w:webHidden/>
          </w:rPr>
          <w:instrText xml:space="preserve"> PAGEREF _Toc177409630 \h </w:instrText>
        </w:r>
        <w:r>
          <w:rPr>
            <w:noProof/>
            <w:webHidden/>
          </w:rPr>
        </w:r>
        <w:r>
          <w:rPr>
            <w:noProof/>
            <w:webHidden/>
          </w:rPr>
          <w:fldChar w:fldCharType="separate"/>
        </w:r>
        <w:r>
          <w:rPr>
            <w:noProof/>
            <w:webHidden/>
          </w:rPr>
          <w:t>8</w:t>
        </w:r>
        <w:r>
          <w:rPr>
            <w:noProof/>
            <w:webHidden/>
          </w:rPr>
          <w:fldChar w:fldCharType="end"/>
        </w:r>
      </w:hyperlink>
    </w:p>
    <w:p w14:paraId="4C1AF9BD" w14:textId="5EC58121" w:rsidR="004D6F62" w:rsidRDefault="004D6F62">
      <w:pPr>
        <w:pStyle w:val="Verzeichnis3"/>
        <w:tabs>
          <w:tab w:val="right" w:leader="dot" w:pos="9016"/>
        </w:tabs>
        <w:rPr>
          <w:rFonts w:asciiTheme="minorHAnsi" w:eastAsiaTheme="minorEastAsia" w:hAnsiTheme="minorHAnsi"/>
          <w:noProof/>
          <w:kern w:val="2"/>
          <w:lang w:eastAsia="de-DE"/>
          <w14:ligatures w14:val="standardContextual"/>
        </w:rPr>
      </w:pPr>
      <w:hyperlink w:anchor="_Toc177409631" w:history="1">
        <w:r w:rsidRPr="00E8237E">
          <w:rPr>
            <w:rStyle w:val="Hyperlink"/>
            <w:rFonts w:eastAsia="Aptos"/>
            <w:noProof/>
          </w:rPr>
          <w:t>3.2.3 Programmcode zwischen den Containern aufteilen</w:t>
        </w:r>
        <w:r>
          <w:rPr>
            <w:noProof/>
            <w:webHidden/>
          </w:rPr>
          <w:tab/>
        </w:r>
        <w:r>
          <w:rPr>
            <w:noProof/>
            <w:webHidden/>
          </w:rPr>
          <w:fldChar w:fldCharType="begin"/>
        </w:r>
        <w:r>
          <w:rPr>
            <w:noProof/>
            <w:webHidden/>
          </w:rPr>
          <w:instrText xml:space="preserve"> PAGEREF _Toc177409631 \h </w:instrText>
        </w:r>
        <w:r>
          <w:rPr>
            <w:noProof/>
            <w:webHidden/>
          </w:rPr>
        </w:r>
        <w:r>
          <w:rPr>
            <w:noProof/>
            <w:webHidden/>
          </w:rPr>
          <w:fldChar w:fldCharType="separate"/>
        </w:r>
        <w:r>
          <w:rPr>
            <w:noProof/>
            <w:webHidden/>
          </w:rPr>
          <w:t>8</w:t>
        </w:r>
        <w:r>
          <w:rPr>
            <w:noProof/>
            <w:webHidden/>
          </w:rPr>
          <w:fldChar w:fldCharType="end"/>
        </w:r>
      </w:hyperlink>
    </w:p>
    <w:p w14:paraId="41EBA77E" w14:textId="26192AF5" w:rsidR="004D6F62" w:rsidRDefault="004D6F62">
      <w:pPr>
        <w:pStyle w:val="Verzeichnis1"/>
        <w:tabs>
          <w:tab w:val="left" w:pos="480"/>
          <w:tab w:val="right" w:leader="dot" w:pos="9016"/>
        </w:tabs>
        <w:rPr>
          <w:rFonts w:asciiTheme="minorHAnsi" w:eastAsiaTheme="minorEastAsia" w:hAnsiTheme="minorHAnsi"/>
          <w:noProof/>
          <w:kern w:val="2"/>
          <w:lang w:eastAsia="de-DE"/>
          <w14:ligatures w14:val="standardContextual"/>
        </w:rPr>
      </w:pPr>
      <w:hyperlink w:anchor="_Toc177409632" w:history="1">
        <w:r w:rsidRPr="00E8237E">
          <w:rPr>
            <w:rStyle w:val="Hyperlink"/>
            <w:noProof/>
          </w:rPr>
          <w:t>4.</w:t>
        </w:r>
        <w:r>
          <w:rPr>
            <w:rFonts w:asciiTheme="minorHAnsi" w:eastAsiaTheme="minorEastAsia" w:hAnsiTheme="minorHAnsi"/>
            <w:noProof/>
            <w:kern w:val="2"/>
            <w:lang w:eastAsia="de-DE"/>
            <w14:ligatures w14:val="standardContextual"/>
          </w:rPr>
          <w:tab/>
        </w:r>
        <w:r w:rsidRPr="00E8237E">
          <w:rPr>
            <w:rStyle w:val="Hyperlink"/>
            <w:noProof/>
          </w:rPr>
          <w:t>Reflexion</w:t>
        </w:r>
        <w:r>
          <w:rPr>
            <w:noProof/>
            <w:webHidden/>
          </w:rPr>
          <w:tab/>
        </w:r>
        <w:r>
          <w:rPr>
            <w:noProof/>
            <w:webHidden/>
          </w:rPr>
          <w:fldChar w:fldCharType="begin"/>
        </w:r>
        <w:r>
          <w:rPr>
            <w:noProof/>
            <w:webHidden/>
          </w:rPr>
          <w:instrText xml:space="preserve"> PAGEREF _Toc177409632 \h </w:instrText>
        </w:r>
        <w:r>
          <w:rPr>
            <w:noProof/>
            <w:webHidden/>
          </w:rPr>
        </w:r>
        <w:r>
          <w:rPr>
            <w:noProof/>
            <w:webHidden/>
          </w:rPr>
          <w:fldChar w:fldCharType="separate"/>
        </w:r>
        <w:r>
          <w:rPr>
            <w:noProof/>
            <w:webHidden/>
          </w:rPr>
          <w:t>9</w:t>
        </w:r>
        <w:r>
          <w:rPr>
            <w:noProof/>
            <w:webHidden/>
          </w:rPr>
          <w:fldChar w:fldCharType="end"/>
        </w:r>
      </w:hyperlink>
    </w:p>
    <w:p w14:paraId="088572D4" w14:textId="6BB16587"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33" w:history="1">
        <w:r w:rsidRPr="00E8237E">
          <w:rPr>
            <w:rStyle w:val="Hyperlink"/>
            <w:rFonts w:eastAsia="Aptos"/>
            <w:noProof/>
          </w:rPr>
          <w:t>4.1 Zukunftsausblick für spätere Projekte</w:t>
        </w:r>
        <w:r>
          <w:rPr>
            <w:noProof/>
            <w:webHidden/>
          </w:rPr>
          <w:tab/>
        </w:r>
        <w:r>
          <w:rPr>
            <w:noProof/>
            <w:webHidden/>
          </w:rPr>
          <w:fldChar w:fldCharType="begin"/>
        </w:r>
        <w:r>
          <w:rPr>
            <w:noProof/>
            <w:webHidden/>
          </w:rPr>
          <w:instrText xml:space="preserve"> PAGEREF _Toc177409633 \h </w:instrText>
        </w:r>
        <w:r>
          <w:rPr>
            <w:noProof/>
            <w:webHidden/>
          </w:rPr>
        </w:r>
        <w:r>
          <w:rPr>
            <w:noProof/>
            <w:webHidden/>
          </w:rPr>
          <w:fldChar w:fldCharType="separate"/>
        </w:r>
        <w:r>
          <w:rPr>
            <w:noProof/>
            <w:webHidden/>
          </w:rPr>
          <w:t>9</w:t>
        </w:r>
        <w:r>
          <w:rPr>
            <w:noProof/>
            <w:webHidden/>
          </w:rPr>
          <w:fldChar w:fldCharType="end"/>
        </w:r>
      </w:hyperlink>
    </w:p>
    <w:p w14:paraId="0292F1A2" w14:textId="2579998A" w:rsidR="004D6F62" w:rsidRDefault="004D6F62">
      <w:pPr>
        <w:pStyle w:val="Verzeichnis2"/>
        <w:tabs>
          <w:tab w:val="right" w:leader="dot" w:pos="9016"/>
        </w:tabs>
        <w:rPr>
          <w:rFonts w:asciiTheme="minorHAnsi" w:eastAsiaTheme="minorEastAsia" w:hAnsiTheme="minorHAnsi"/>
          <w:noProof/>
          <w:kern w:val="2"/>
          <w:lang w:eastAsia="de-DE"/>
          <w14:ligatures w14:val="standardContextual"/>
        </w:rPr>
      </w:pPr>
      <w:hyperlink w:anchor="_Toc177409634" w:history="1">
        <w:r w:rsidRPr="00E8237E">
          <w:rPr>
            <w:rStyle w:val="Hyperlink"/>
            <w:rFonts w:eastAsia="Aptos"/>
            <w:noProof/>
          </w:rPr>
          <w:t>4.2 Größte Herausforderungen</w:t>
        </w:r>
        <w:r>
          <w:rPr>
            <w:noProof/>
            <w:webHidden/>
          </w:rPr>
          <w:tab/>
        </w:r>
        <w:r>
          <w:rPr>
            <w:noProof/>
            <w:webHidden/>
          </w:rPr>
          <w:fldChar w:fldCharType="begin"/>
        </w:r>
        <w:r>
          <w:rPr>
            <w:noProof/>
            <w:webHidden/>
          </w:rPr>
          <w:instrText xml:space="preserve"> PAGEREF _Toc177409634 \h </w:instrText>
        </w:r>
        <w:r>
          <w:rPr>
            <w:noProof/>
            <w:webHidden/>
          </w:rPr>
        </w:r>
        <w:r>
          <w:rPr>
            <w:noProof/>
            <w:webHidden/>
          </w:rPr>
          <w:fldChar w:fldCharType="separate"/>
        </w:r>
        <w:r>
          <w:rPr>
            <w:noProof/>
            <w:webHidden/>
          </w:rPr>
          <w:t>9</w:t>
        </w:r>
        <w:r>
          <w:rPr>
            <w:noProof/>
            <w:webHidden/>
          </w:rPr>
          <w:fldChar w:fldCharType="end"/>
        </w:r>
      </w:hyperlink>
    </w:p>
    <w:p w14:paraId="5A4C7352" w14:textId="4BE8420D" w:rsidR="004D6F62" w:rsidRDefault="004D6F62">
      <w:pPr>
        <w:pStyle w:val="Verzeichnis1"/>
        <w:tabs>
          <w:tab w:val="left" w:pos="480"/>
          <w:tab w:val="right" w:leader="dot" w:pos="9016"/>
        </w:tabs>
        <w:rPr>
          <w:rFonts w:asciiTheme="minorHAnsi" w:eastAsiaTheme="minorEastAsia" w:hAnsiTheme="minorHAnsi"/>
          <w:noProof/>
          <w:kern w:val="2"/>
          <w:lang w:eastAsia="de-DE"/>
          <w14:ligatures w14:val="standardContextual"/>
        </w:rPr>
      </w:pPr>
      <w:hyperlink w:anchor="_Toc177409635" w:history="1">
        <w:r w:rsidRPr="00E8237E">
          <w:rPr>
            <w:rStyle w:val="Hyperlink"/>
            <w:noProof/>
          </w:rPr>
          <w:t>5.</w:t>
        </w:r>
        <w:r>
          <w:rPr>
            <w:rFonts w:asciiTheme="minorHAnsi" w:eastAsiaTheme="minorEastAsia" w:hAnsiTheme="minorHAnsi"/>
            <w:noProof/>
            <w:kern w:val="2"/>
            <w:lang w:eastAsia="de-DE"/>
            <w14:ligatures w14:val="standardContextual"/>
          </w:rPr>
          <w:tab/>
        </w:r>
        <w:r w:rsidRPr="00E8237E">
          <w:rPr>
            <w:rStyle w:val="Hyperlink"/>
            <w:noProof/>
          </w:rPr>
          <w:t>Quellen</w:t>
        </w:r>
        <w:r>
          <w:rPr>
            <w:noProof/>
            <w:webHidden/>
          </w:rPr>
          <w:tab/>
        </w:r>
        <w:r>
          <w:rPr>
            <w:noProof/>
            <w:webHidden/>
          </w:rPr>
          <w:fldChar w:fldCharType="begin"/>
        </w:r>
        <w:r>
          <w:rPr>
            <w:noProof/>
            <w:webHidden/>
          </w:rPr>
          <w:instrText xml:space="preserve"> PAGEREF _Toc177409635 \h </w:instrText>
        </w:r>
        <w:r>
          <w:rPr>
            <w:noProof/>
            <w:webHidden/>
          </w:rPr>
        </w:r>
        <w:r>
          <w:rPr>
            <w:noProof/>
            <w:webHidden/>
          </w:rPr>
          <w:fldChar w:fldCharType="separate"/>
        </w:r>
        <w:r>
          <w:rPr>
            <w:noProof/>
            <w:webHidden/>
          </w:rPr>
          <w:t>10</w:t>
        </w:r>
        <w:r>
          <w:rPr>
            <w:noProof/>
            <w:webHidden/>
          </w:rPr>
          <w:fldChar w:fldCharType="end"/>
        </w:r>
      </w:hyperlink>
    </w:p>
    <w:p w14:paraId="30135F8E" w14:textId="41F0F5B8" w:rsidR="000834E1" w:rsidRDefault="0091714D" w:rsidP="00A65EB1">
      <w:r>
        <w:fldChar w:fldCharType="end"/>
      </w:r>
    </w:p>
    <w:p w14:paraId="6A0481C0" w14:textId="0AD0B833" w:rsidR="33C769B3" w:rsidRPr="002E16E2" w:rsidRDefault="33C769B3" w:rsidP="002E16E2">
      <w:pPr>
        <w:pStyle w:val="berschrift1"/>
      </w:pPr>
      <w:bookmarkStart w:id="0" w:name="_Toc177409610"/>
      <w:r w:rsidRPr="002E16E2">
        <w:t>Einleitung</w:t>
      </w:r>
      <w:bookmarkEnd w:id="0"/>
    </w:p>
    <w:p w14:paraId="45CE804C" w14:textId="3CA88328" w:rsidR="6B18719D" w:rsidRDefault="6B18719D" w:rsidP="002E16E2">
      <w:pPr>
        <w:pStyle w:val="berschrift2"/>
      </w:pPr>
      <w:bookmarkStart w:id="1" w:name="_Toc177409611"/>
      <w:r w:rsidRPr="49A239FF">
        <w:t>1.1 Erklärung des Projekts</w:t>
      </w:r>
      <w:bookmarkEnd w:id="1"/>
    </w:p>
    <w:p w14:paraId="01A4CF79" w14:textId="154FC7E2" w:rsidR="3DE05B04" w:rsidRDefault="00A65EB1" w:rsidP="49A239FF">
      <w:pPr>
        <w:spacing w:before="240" w:after="240"/>
      </w:pPr>
      <w:r>
        <w:rPr>
          <w:rFonts w:ascii="Aptos" w:eastAsia="Aptos" w:hAnsi="Aptos" w:cs="Aptos"/>
        </w:rPr>
        <w:t>Die Anwendung</w:t>
      </w:r>
      <w:r w:rsidR="00437074">
        <w:rPr>
          <w:rFonts w:ascii="Aptos" w:eastAsia="Aptos" w:hAnsi="Aptos" w:cs="Aptos"/>
        </w:rPr>
        <w:t>,</w:t>
      </w:r>
      <w:r>
        <w:rPr>
          <w:rFonts w:ascii="Aptos" w:eastAsia="Aptos" w:hAnsi="Aptos" w:cs="Aptos"/>
        </w:rPr>
        <w:t xml:space="preserve"> welche im </w:t>
      </w:r>
      <w:r w:rsidR="00437074">
        <w:rPr>
          <w:rFonts w:ascii="Aptos" w:eastAsia="Aptos" w:hAnsi="Aptos" w:cs="Aptos"/>
        </w:rPr>
        <w:t xml:space="preserve">Umfang </w:t>
      </w:r>
      <w:r>
        <w:rPr>
          <w:rFonts w:ascii="Aptos" w:eastAsia="Aptos" w:hAnsi="Aptos" w:cs="Aptos"/>
        </w:rPr>
        <w:t>dieses Projekt</w:t>
      </w:r>
      <w:r w:rsidR="00501E56">
        <w:rPr>
          <w:rFonts w:ascii="Aptos" w:eastAsia="Aptos" w:hAnsi="Aptos" w:cs="Aptos"/>
        </w:rPr>
        <w:t>e</w:t>
      </w:r>
      <w:r>
        <w:rPr>
          <w:rFonts w:ascii="Aptos" w:eastAsia="Aptos" w:hAnsi="Aptos" w:cs="Aptos"/>
        </w:rPr>
        <w:t xml:space="preserve">s </w:t>
      </w:r>
      <w:r w:rsidR="00BD5AF7">
        <w:rPr>
          <w:rFonts w:ascii="Aptos" w:eastAsia="Aptos" w:hAnsi="Aptos" w:cs="Aptos"/>
        </w:rPr>
        <w:t>entwickelt wurde,</w:t>
      </w:r>
      <w:r>
        <w:rPr>
          <w:rFonts w:ascii="Aptos" w:eastAsia="Aptos" w:hAnsi="Aptos" w:cs="Aptos"/>
        </w:rPr>
        <w:t xml:space="preserve"> ermöglicht </w:t>
      </w:r>
      <w:r w:rsidR="3DE05B04" w:rsidRPr="49A239FF">
        <w:rPr>
          <w:rFonts w:ascii="Aptos" w:eastAsia="Aptos" w:hAnsi="Aptos" w:cs="Aptos"/>
        </w:rPr>
        <w:t>es Benutzern, verschieden</w:t>
      </w:r>
      <w:r w:rsidR="0FFDD580" w:rsidRPr="49A239FF">
        <w:rPr>
          <w:rFonts w:ascii="Aptos" w:eastAsia="Aptos" w:hAnsi="Aptos" w:cs="Aptos"/>
        </w:rPr>
        <w:t>ste</w:t>
      </w:r>
      <w:r w:rsidR="3DE05B04" w:rsidRPr="49A239FF">
        <w:rPr>
          <w:rFonts w:ascii="Aptos" w:eastAsia="Aptos" w:hAnsi="Aptos" w:cs="Aptos"/>
        </w:rPr>
        <w:t xml:space="preserve"> API</w:t>
      </w:r>
      <w:r w:rsidR="007D0D25">
        <w:rPr>
          <w:rFonts w:ascii="Aptos" w:eastAsia="Aptos" w:hAnsi="Aptos" w:cs="Aptos"/>
        </w:rPr>
        <w:t xml:space="preserve">-Endpunkte </w:t>
      </w:r>
      <w:r w:rsidR="3DE05B04" w:rsidRPr="49A239FF">
        <w:rPr>
          <w:rFonts w:ascii="Aptos" w:eastAsia="Aptos" w:hAnsi="Aptos" w:cs="Aptos"/>
        </w:rPr>
        <w:t xml:space="preserve">zu </w:t>
      </w:r>
      <w:r w:rsidR="00B31D03">
        <w:rPr>
          <w:rFonts w:ascii="Aptos" w:eastAsia="Aptos" w:hAnsi="Aptos" w:cs="Aptos"/>
        </w:rPr>
        <w:t>A</w:t>
      </w:r>
      <w:r w:rsidR="3DE05B04" w:rsidRPr="49A239FF">
        <w:rPr>
          <w:rFonts w:ascii="Aptos" w:eastAsia="Aptos" w:hAnsi="Aptos" w:cs="Aptos"/>
        </w:rPr>
        <w:t>bonnieren.</w:t>
      </w:r>
      <w:r w:rsidR="007D0D25">
        <w:rPr>
          <w:rFonts w:ascii="Aptos" w:eastAsia="Aptos" w:hAnsi="Aptos" w:cs="Aptos"/>
        </w:rPr>
        <w:t xml:space="preserve"> So können </w:t>
      </w:r>
      <w:r w:rsidR="00CE456A">
        <w:rPr>
          <w:rFonts w:ascii="Aptos" w:eastAsia="Aptos" w:hAnsi="Aptos" w:cs="Aptos"/>
        </w:rPr>
        <w:t xml:space="preserve">Benutzer beispielsweise </w:t>
      </w:r>
      <w:r w:rsidR="0025237F">
        <w:rPr>
          <w:rFonts w:ascii="Aptos" w:eastAsia="Aptos" w:hAnsi="Aptos" w:cs="Aptos"/>
        </w:rPr>
        <w:t>Wetter oder Finanz</w:t>
      </w:r>
      <w:r w:rsidR="00B26F59">
        <w:rPr>
          <w:rFonts w:ascii="Aptos" w:eastAsia="Aptos" w:hAnsi="Aptos" w:cs="Aptos"/>
        </w:rPr>
        <w:t xml:space="preserve"> </w:t>
      </w:r>
      <w:proofErr w:type="gramStart"/>
      <w:r w:rsidR="00B26F59">
        <w:rPr>
          <w:rFonts w:ascii="Aptos" w:eastAsia="Aptos" w:hAnsi="Aptos" w:cs="Aptos"/>
        </w:rPr>
        <w:t>API’s</w:t>
      </w:r>
      <w:proofErr w:type="gramEnd"/>
      <w:r w:rsidR="00B26F59">
        <w:rPr>
          <w:rFonts w:ascii="Aptos" w:eastAsia="Aptos" w:hAnsi="Aptos" w:cs="Aptos"/>
        </w:rPr>
        <w:t xml:space="preserve"> abonnieren und die Daten, welche zyklisch </w:t>
      </w:r>
      <w:r w:rsidR="00407017">
        <w:rPr>
          <w:rFonts w:ascii="Aptos" w:eastAsia="Aptos" w:hAnsi="Aptos" w:cs="Aptos"/>
        </w:rPr>
        <w:t>abgefragt werden</w:t>
      </w:r>
      <w:r w:rsidR="003C4490">
        <w:rPr>
          <w:rFonts w:ascii="Aptos" w:eastAsia="Aptos" w:hAnsi="Aptos" w:cs="Aptos"/>
        </w:rPr>
        <w:t xml:space="preserve">, später </w:t>
      </w:r>
      <w:r w:rsidR="00B26F59">
        <w:rPr>
          <w:rFonts w:ascii="Aptos" w:eastAsia="Aptos" w:hAnsi="Aptos" w:cs="Aptos"/>
        </w:rPr>
        <w:t xml:space="preserve">einsehen. </w:t>
      </w:r>
      <w:r w:rsidR="3DE05B04" w:rsidRPr="49A239FF">
        <w:rPr>
          <w:rFonts w:ascii="Aptos" w:eastAsia="Aptos" w:hAnsi="Aptos" w:cs="Aptos"/>
        </w:rPr>
        <w:t xml:space="preserve"> Die Anwendung bietet eine Benutzerregistrierung und einen Login-Bereich, über den sich Nutzer anmelden können. Nach dem Login können Benutzer aus einer Auswahl von APIs wählen</w:t>
      </w:r>
      <w:r w:rsidR="00406088">
        <w:rPr>
          <w:rFonts w:ascii="Aptos" w:eastAsia="Aptos" w:hAnsi="Aptos" w:cs="Aptos"/>
        </w:rPr>
        <w:t xml:space="preserve"> und </w:t>
      </w:r>
      <w:r w:rsidR="3DE05B04" w:rsidRPr="49A239FF">
        <w:rPr>
          <w:rFonts w:ascii="Aptos" w:eastAsia="Aptos" w:hAnsi="Aptos" w:cs="Aptos"/>
        </w:rPr>
        <w:t xml:space="preserve">diese </w:t>
      </w:r>
      <w:r w:rsidR="00EB0026">
        <w:rPr>
          <w:rFonts w:ascii="Aptos" w:eastAsia="Aptos" w:hAnsi="Aptos" w:cs="Aptos"/>
        </w:rPr>
        <w:t>dann A</w:t>
      </w:r>
      <w:r w:rsidR="3DE05B04" w:rsidRPr="49A239FF">
        <w:rPr>
          <w:rFonts w:ascii="Aptos" w:eastAsia="Aptos" w:hAnsi="Aptos" w:cs="Aptos"/>
        </w:rPr>
        <w:t>bonnieren</w:t>
      </w:r>
      <w:r w:rsidR="00E97502">
        <w:rPr>
          <w:rFonts w:ascii="Aptos" w:eastAsia="Aptos" w:hAnsi="Aptos" w:cs="Aptos"/>
        </w:rPr>
        <w:t xml:space="preserve">, sodass sie in </w:t>
      </w:r>
      <w:r w:rsidR="3DE05B04" w:rsidRPr="49A239FF">
        <w:rPr>
          <w:rFonts w:ascii="Aptos" w:eastAsia="Aptos" w:hAnsi="Aptos" w:cs="Aptos"/>
        </w:rPr>
        <w:t xml:space="preserve">gewünschten </w:t>
      </w:r>
      <w:r w:rsidR="00E97502">
        <w:rPr>
          <w:rFonts w:ascii="Aptos" w:eastAsia="Aptos" w:hAnsi="Aptos" w:cs="Aptos"/>
        </w:rPr>
        <w:t>Intervallen abgefragt werden</w:t>
      </w:r>
      <w:r w:rsidR="3DE05B04" w:rsidRPr="49A239FF">
        <w:rPr>
          <w:rFonts w:ascii="Aptos" w:eastAsia="Aptos" w:hAnsi="Aptos" w:cs="Aptos"/>
        </w:rPr>
        <w:t xml:space="preserve">. Die Benutzeroberfläche ist dabei intuitiv gestaltet, sodass das </w:t>
      </w:r>
      <w:r w:rsidR="00CD2768">
        <w:rPr>
          <w:rFonts w:ascii="Aptos" w:eastAsia="Aptos" w:hAnsi="Aptos" w:cs="Aptos"/>
        </w:rPr>
        <w:t>Abonnieren</w:t>
      </w:r>
      <w:r w:rsidR="3DE05B04" w:rsidRPr="49A239FF">
        <w:rPr>
          <w:rFonts w:ascii="Aptos" w:eastAsia="Aptos" w:hAnsi="Aptos" w:cs="Aptos"/>
        </w:rPr>
        <w:t xml:space="preserve"> und </w:t>
      </w:r>
      <w:r w:rsidR="00CD2768">
        <w:rPr>
          <w:rFonts w:ascii="Aptos" w:eastAsia="Aptos" w:hAnsi="Aptos" w:cs="Aptos"/>
        </w:rPr>
        <w:t xml:space="preserve">das </w:t>
      </w:r>
      <w:r w:rsidR="3DE05B04" w:rsidRPr="49A239FF">
        <w:rPr>
          <w:rFonts w:ascii="Aptos" w:eastAsia="Aptos" w:hAnsi="Aptos" w:cs="Aptos"/>
        </w:rPr>
        <w:t xml:space="preserve">Verwalten der </w:t>
      </w:r>
      <w:r w:rsidR="00627781">
        <w:rPr>
          <w:rFonts w:ascii="Aptos" w:eastAsia="Aptos" w:hAnsi="Aptos" w:cs="Aptos"/>
        </w:rPr>
        <w:t xml:space="preserve">Abonnements </w:t>
      </w:r>
      <w:r w:rsidR="3DE05B04" w:rsidRPr="49A239FF">
        <w:rPr>
          <w:rFonts w:ascii="Aptos" w:eastAsia="Aptos" w:hAnsi="Aptos" w:cs="Aptos"/>
        </w:rPr>
        <w:t>einfach möglich ist.</w:t>
      </w:r>
      <w:r w:rsidR="00627781">
        <w:rPr>
          <w:rFonts w:ascii="Aptos" w:eastAsia="Aptos" w:hAnsi="Aptos" w:cs="Aptos"/>
        </w:rPr>
        <w:t xml:space="preserve"> </w:t>
      </w:r>
      <w:r w:rsidR="3DE05B04" w:rsidRPr="49A239FF">
        <w:rPr>
          <w:rFonts w:ascii="Aptos" w:eastAsia="Aptos" w:hAnsi="Aptos" w:cs="Aptos"/>
        </w:rPr>
        <w:t xml:space="preserve">Das System ist zudem flexibel aufgebaut, sodass neue APIs </w:t>
      </w:r>
      <w:r w:rsidR="005C3872">
        <w:rPr>
          <w:rFonts w:ascii="Aptos" w:eastAsia="Aptos" w:hAnsi="Aptos" w:cs="Aptos"/>
        </w:rPr>
        <w:t xml:space="preserve">durch die Entwickler </w:t>
      </w:r>
      <w:r w:rsidR="3DE05B04" w:rsidRPr="49A239FF">
        <w:rPr>
          <w:rFonts w:ascii="Aptos" w:eastAsia="Aptos" w:hAnsi="Aptos" w:cs="Aptos"/>
        </w:rPr>
        <w:t>problemlos integriert werden können, um die Anwendung kontinuierlich zu erweitern</w:t>
      </w:r>
      <w:r w:rsidR="005A59BB">
        <w:rPr>
          <w:rFonts w:ascii="Aptos" w:eastAsia="Aptos" w:hAnsi="Aptos" w:cs="Aptos"/>
        </w:rPr>
        <w:t>.</w:t>
      </w:r>
    </w:p>
    <w:p w14:paraId="135EE417" w14:textId="01A267DB" w:rsidR="7ACA3010" w:rsidRDefault="7ACA3010" w:rsidP="002E16E2">
      <w:pPr>
        <w:pStyle w:val="berschrift2"/>
      </w:pPr>
      <w:bookmarkStart w:id="2" w:name="_Toc177409612"/>
      <w:r w:rsidRPr="49A239FF">
        <w:t>1.2 Zielsetzung</w:t>
      </w:r>
      <w:bookmarkEnd w:id="2"/>
    </w:p>
    <w:p w14:paraId="0AD18A7C" w14:textId="371FFFD0" w:rsidR="45D2837E" w:rsidRDefault="45D2837E" w:rsidP="49A239FF">
      <w:pPr>
        <w:spacing w:before="240" w:after="240"/>
        <w:rPr>
          <w:rFonts w:ascii="Aptos" w:eastAsia="Aptos" w:hAnsi="Aptos" w:cs="Aptos"/>
        </w:rPr>
      </w:pPr>
      <w:r w:rsidRPr="49A239FF">
        <w:rPr>
          <w:rFonts w:ascii="Aptos" w:eastAsia="Aptos" w:hAnsi="Aptos" w:cs="Aptos"/>
        </w:rPr>
        <w:t xml:space="preserve">Das Ziel dieses Projekts </w:t>
      </w:r>
      <w:r w:rsidR="00EF7D06">
        <w:rPr>
          <w:rFonts w:ascii="Aptos" w:eastAsia="Aptos" w:hAnsi="Aptos" w:cs="Aptos"/>
        </w:rPr>
        <w:t>ist</w:t>
      </w:r>
      <w:r w:rsidRPr="49A239FF">
        <w:rPr>
          <w:rFonts w:ascii="Aptos" w:eastAsia="Aptos" w:hAnsi="Aptos" w:cs="Aptos"/>
        </w:rPr>
        <w:t xml:space="preserve"> der Aufbau eines Systems, das</w:t>
      </w:r>
      <w:r w:rsidR="00CD081A">
        <w:rPr>
          <w:rFonts w:ascii="Aptos" w:eastAsia="Aptos" w:hAnsi="Aptos" w:cs="Aptos"/>
        </w:rPr>
        <w:t xml:space="preserve"> den</w:t>
      </w:r>
      <w:r w:rsidRPr="49A239FF">
        <w:rPr>
          <w:rFonts w:ascii="Aptos" w:eastAsia="Aptos" w:hAnsi="Aptos" w:cs="Aptos"/>
        </w:rPr>
        <w:t xml:space="preserve"> modernen Anforderungen eines </w:t>
      </w:r>
      <w:r w:rsidR="00CD081A">
        <w:rPr>
          <w:rFonts w:ascii="Aptos" w:eastAsia="Aptos" w:hAnsi="Aptos" w:cs="Aptos"/>
        </w:rPr>
        <w:t>v</w:t>
      </w:r>
      <w:r w:rsidRPr="49A239FF">
        <w:rPr>
          <w:rFonts w:ascii="Aptos" w:eastAsia="Aptos" w:hAnsi="Aptos" w:cs="Aptos"/>
        </w:rPr>
        <w:t>erteilten Systems gerecht wird. Dabei spielt</w:t>
      </w:r>
      <w:r w:rsidR="00741C65">
        <w:rPr>
          <w:rFonts w:ascii="Aptos" w:eastAsia="Aptos" w:hAnsi="Aptos" w:cs="Aptos"/>
        </w:rPr>
        <w:t xml:space="preserve"> die </w:t>
      </w:r>
      <w:r w:rsidRPr="49A239FF">
        <w:rPr>
          <w:rFonts w:ascii="Aptos" w:eastAsia="Aptos" w:hAnsi="Aptos" w:cs="Aptos"/>
        </w:rPr>
        <w:t xml:space="preserve">Containerisierung </w:t>
      </w:r>
      <w:r w:rsidR="00741C65">
        <w:rPr>
          <w:rFonts w:ascii="Aptos" w:eastAsia="Aptos" w:hAnsi="Aptos" w:cs="Aptos"/>
        </w:rPr>
        <w:t xml:space="preserve">der verschiedenen Komponenten mithilfe von Docker und </w:t>
      </w:r>
      <w:r w:rsidRPr="49A239FF">
        <w:rPr>
          <w:rFonts w:ascii="Aptos" w:eastAsia="Aptos" w:hAnsi="Aptos" w:cs="Aptos"/>
        </w:rPr>
        <w:t>Docker Compose eine zentrale Rolle, um</w:t>
      </w:r>
      <w:r w:rsidR="005B7D70">
        <w:rPr>
          <w:rFonts w:ascii="Aptos" w:eastAsia="Aptos" w:hAnsi="Aptos" w:cs="Aptos"/>
        </w:rPr>
        <w:t xml:space="preserve"> die Anwendung flexibel und portabel zu gestalten</w:t>
      </w:r>
      <w:r w:rsidRPr="49A239FF">
        <w:rPr>
          <w:rFonts w:ascii="Aptos" w:eastAsia="Aptos" w:hAnsi="Aptos" w:cs="Aptos"/>
        </w:rPr>
        <w:t>. Zudem w</w:t>
      </w:r>
      <w:r w:rsidR="4A486110" w:rsidRPr="49A239FF">
        <w:rPr>
          <w:rFonts w:ascii="Aptos" w:eastAsia="Aptos" w:hAnsi="Aptos" w:cs="Aptos"/>
        </w:rPr>
        <w:t xml:space="preserve">ird </w:t>
      </w:r>
      <w:r w:rsidRPr="49A239FF">
        <w:rPr>
          <w:rFonts w:ascii="Aptos" w:eastAsia="Aptos" w:hAnsi="Aptos" w:cs="Aptos"/>
        </w:rPr>
        <w:t xml:space="preserve">besonderer Wert auf Lastverteilung durch Load Balancer gelegt, um eine optimale Skalierung zu ermöglichen und Engpässe sowie Single Points </w:t>
      </w:r>
      <w:proofErr w:type="spellStart"/>
      <w:r w:rsidRPr="49A239FF">
        <w:rPr>
          <w:rFonts w:ascii="Aptos" w:eastAsia="Aptos" w:hAnsi="Aptos" w:cs="Aptos"/>
        </w:rPr>
        <w:t>of</w:t>
      </w:r>
      <w:proofErr w:type="spellEnd"/>
      <w:r w:rsidRPr="49A239FF">
        <w:rPr>
          <w:rFonts w:ascii="Aptos" w:eastAsia="Aptos" w:hAnsi="Aptos" w:cs="Aptos"/>
        </w:rPr>
        <w:t xml:space="preserve"> </w:t>
      </w:r>
      <w:proofErr w:type="spellStart"/>
      <w:r w:rsidRPr="49A239FF">
        <w:rPr>
          <w:rFonts w:ascii="Aptos" w:eastAsia="Aptos" w:hAnsi="Aptos" w:cs="Aptos"/>
        </w:rPr>
        <w:t>Failure</w:t>
      </w:r>
      <w:proofErr w:type="spellEnd"/>
      <w:r w:rsidRPr="49A239FF">
        <w:rPr>
          <w:rFonts w:ascii="Aptos" w:eastAsia="Aptos" w:hAnsi="Aptos" w:cs="Aptos"/>
        </w:rPr>
        <w:t xml:space="preserve"> zu vermeiden. Die Skalierung der Datenbanken wurde in diesem Fall bewusst außen </w:t>
      </w:r>
      <w:r w:rsidR="00DE002C" w:rsidRPr="49A239FF">
        <w:rPr>
          <w:rFonts w:ascii="Aptos" w:eastAsia="Aptos" w:hAnsi="Aptos" w:cs="Aptos"/>
        </w:rPr>
        <w:t>vorgelassen</w:t>
      </w:r>
      <w:r w:rsidRPr="49A239FF">
        <w:rPr>
          <w:rFonts w:ascii="Aptos" w:eastAsia="Aptos" w:hAnsi="Aptos" w:cs="Aptos"/>
        </w:rPr>
        <w:t>.</w:t>
      </w:r>
    </w:p>
    <w:p w14:paraId="3BBA659D" w14:textId="15BE8A9D" w:rsidR="49A239FF" w:rsidRDefault="49A239FF" w:rsidP="49A239FF"/>
    <w:p w14:paraId="26F27CE5" w14:textId="66B53997" w:rsidR="49A239FF" w:rsidRDefault="49A239FF" w:rsidP="49A239FF"/>
    <w:p w14:paraId="46B198C6" w14:textId="2993B395" w:rsidR="49A239FF" w:rsidRDefault="49A239FF" w:rsidP="49A239FF">
      <w:pPr>
        <w:rPr>
          <w:sz w:val="28"/>
          <w:szCs w:val="28"/>
        </w:rPr>
      </w:pPr>
      <w:r>
        <w:br w:type="page"/>
      </w:r>
    </w:p>
    <w:p w14:paraId="6F4324DF" w14:textId="23CD2775" w:rsidR="5ABFD7B1" w:rsidRDefault="5ABFD7B1" w:rsidP="00613598">
      <w:pPr>
        <w:pStyle w:val="berschrift1"/>
      </w:pPr>
      <w:bookmarkStart w:id="3" w:name="_Toc177409613"/>
      <w:r w:rsidRPr="49A239FF">
        <w:t>Architektur</w:t>
      </w:r>
      <w:bookmarkEnd w:id="3"/>
    </w:p>
    <w:p w14:paraId="21A79D7F" w14:textId="67AF1E8A" w:rsidR="392CBABD" w:rsidRDefault="392CBABD" w:rsidP="00613598">
      <w:pPr>
        <w:pStyle w:val="berschrift2"/>
      </w:pPr>
      <w:bookmarkStart w:id="4" w:name="_Toc177409614"/>
      <w:r w:rsidRPr="49A239FF">
        <w:t>2.1 Anforderungen</w:t>
      </w:r>
      <w:bookmarkEnd w:id="4"/>
    </w:p>
    <w:p w14:paraId="7072747B" w14:textId="3631AECA" w:rsidR="392CBABD" w:rsidRDefault="392CBABD" w:rsidP="00613598">
      <w:pPr>
        <w:pStyle w:val="berschrift3"/>
        <w:rPr>
          <w:b w:val="0"/>
        </w:rPr>
      </w:pPr>
      <w:bookmarkStart w:id="5" w:name="_Toc177409615"/>
      <w:r w:rsidRPr="49A239FF">
        <w:t xml:space="preserve">2.1.1 </w:t>
      </w:r>
      <w:proofErr w:type="gramStart"/>
      <w:r w:rsidRPr="49A239FF">
        <w:t>Funktional</w:t>
      </w:r>
      <w:bookmarkEnd w:id="5"/>
      <w:proofErr w:type="gramEnd"/>
    </w:p>
    <w:tbl>
      <w:tblPr>
        <w:tblStyle w:val="Tabellenraster"/>
        <w:tblW w:w="9016" w:type="dxa"/>
        <w:tblLayout w:type="fixed"/>
        <w:tblLook w:val="0020" w:firstRow="1" w:lastRow="0" w:firstColumn="0" w:lastColumn="0" w:noHBand="0" w:noVBand="0"/>
      </w:tblPr>
      <w:tblGrid>
        <w:gridCol w:w="1390"/>
        <w:gridCol w:w="2853"/>
        <w:gridCol w:w="4773"/>
      </w:tblGrid>
      <w:tr w:rsidR="49A239FF" w14:paraId="433BFD9D" w14:textId="77777777" w:rsidTr="00754F8B">
        <w:trPr>
          <w:trHeight w:val="105"/>
        </w:trPr>
        <w:tc>
          <w:tcPr>
            <w:tcW w:w="13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bottom"/>
          </w:tcPr>
          <w:p w14:paraId="51B52A08" w14:textId="081626BF" w:rsidR="49A239FF" w:rsidRPr="00AB7672" w:rsidRDefault="49A239FF" w:rsidP="00AB7672">
            <w:pPr>
              <w:spacing w:before="36" w:after="36"/>
              <w:jc w:val="left"/>
              <w:rPr>
                <w:rFonts w:cs="Arial"/>
                <w:sz w:val="22"/>
                <w:szCs w:val="22"/>
              </w:rPr>
            </w:pPr>
            <w:r w:rsidRPr="00AB7672">
              <w:rPr>
                <w:rFonts w:eastAsia="Cambria" w:cs="Arial"/>
                <w:sz w:val="22"/>
                <w:szCs w:val="22"/>
              </w:rPr>
              <w:t>Optional:</w:t>
            </w:r>
          </w:p>
        </w:tc>
        <w:tc>
          <w:tcPr>
            <w:tcW w:w="285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bottom"/>
          </w:tcPr>
          <w:p w14:paraId="05FAD6E7" w14:textId="3BDEAE89" w:rsidR="49A239FF" w:rsidRPr="00AB7672" w:rsidRDefault="49A239FF" w:rsidP="00AB7672">
            <w:pPr>
              <w:spacing w:before="36" w:after="36"/>
              <w:jc w:val="left"/>
              <w:rPr>
                <w:rFonts w:cs="Arial"/>
                <w:sz w:val="22"/>
                <w:szCs w:val="22"/>
              </w:rPr>
            </w:pPr>
            <w:r w:rsidRPr="00AB7672">
              <w:rPr>
                <w:rFonts w:eastAsia="Calibri" w:cs="Arial"/>
                <w:sz w:val="22"/>
                <w:szCs w:val="22"/>
              </w:rPr>
              <w:t>Anforderung</w:t>
            </w:r>
          </w:p>
        </w:tc>
        <w:tc>
          <w:tcPr>
            <w:tcW w:w="477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bottom"/>
          </w:tcPr>
          <w:p w14:paraId="379727D8" w14:textId="020EF81A" w:rsidR="49A239FF" w:rsidRPr="00AB7672" w:rsidRDefault="49A239FF" w:rsidP="00AB7672">
            <w:pPr>
              <w:spacing w:before="36" w:after="36"/>
              <w:jc w:val="left"/>
              <w:rPr>
                <w:rFonts w:cs="Arial"/>
                <w:sz w:val="22"/>
                <w:szCs w:val="22"/>
              </w:rPr>
            </w:pPr>
            <w:r w:rsidRPr="00AB7672">
              <w:rPr>
                <w:rFonts w:eastAsia="Calibri" w:cs="Arial"/>
                <w:sz w:val="22"/>
                <w:szCs w:val="22"/>
              </w:rPr>
              <w:t>Beschreibung</w:t>
            </w:r>
          </w:p>
        </w:tc>
      </w:tr>
      <w:tr w:rsidR="49A239FF" w14:paraId="601187AF" w14:textId="77777777" w:rsidTr="0040176E">
        <w:trPr>
          <w:trHeight w:val="105"/>
        </w:trPr>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327F879" w14:textId="77777777" w:rsidR="007E3D2A" w:rsidRDefault="00E97B31" w:rsidP="0040176E">
            <w:pPr>
              <w:spacing w:before="36" w:after="36" w:line="276" w:lineRule="auto"/>
              <w:jc w:val="left"/>
              <w:rPr>
                <w:rFonts w:eastAsia="Cambria" w:cs="Arial"/>
                <w:sz w:val="22"/>
                <w:szCs w:val="22"/>
              </w:rPr>
            </w:pPr>
            <w:r>
              <w:rPr>
                <w:rFonts w:eastAsia="Cambria" w:cs="Arial"/>
                <w:sz w:val="22"/>
                <w:szCs w:val="22"/>
              </w:rPr>
              <w:t>Nein</w:t>
            </w:r>
          </w:p>
          <w:p w14:paraId="7D1041BA" w14:textId="08E0CF32" w:rsidR="0040176E" w:rsidRPr="00754F8B" w:rsidRDefault="0040176E" w:rsidP="0040176E">
            <w:pPr>
              <w:spacing w:before="36" w:after="36" w:line="276" w:lineRule="auto"/>
              <w:jc w:val="left"/>
              <w:rPr>
                <w:rFonts w:eastAsia="Cambria" w:cs="Arial"/>
                <w:sz w:val="22"/>
                <w:szCs w:val="22"/>
              </w:rPr>
            </w:pPr>
          </w:p>
        </w:tc>
        <w:tc>
          <w:tcPr>
            <w:tcW w:w="2853" w:type="dxa"/>
            <w:tcBorders>
              <w:top w:val="single" w:sz="8" w:space="0" w:color="auto"/>
              <w:left w:val="single" w:sz="8" w:space="0" w:color="auto"/>
              <w:bottom w:val="single" w:sz="8" w:space="0" w:color="auto"/>
              <w:right w:val="single" w:sz="8" w:space="0" w:color="auto"/>
            </w:tcBorders>
            <w:tcMar>
              <w:left w:w="108" w:type="dxa"/>
              <w:right w:w="108" w:type="dxa"/>
            </w:tcMar>
          </w:tcPr>
          <w:p w14:paraId="1A7E2C48" w14:textId="6655C366" w:rsidR="00E00EBF" w:rsidRPr="00C12F5C" w:rsidRDefault="49A239FF" w:rsidP="0040176E">
            <w:pPr>
              <w:spacing w:after="200" w:line="240" w:lineRule="auto"/>
              <w:jc w:val="left"/>
              <w:rPr>
                <w:rFonts w:eastAsia="Cambria" w:cs="Arial"/>
                <w:sz w:val="22"/>
                <w:szCs w:val="22"/>
              </w:rPr>
            </w:pPr>
            <w:r w:rsidRPr="00AB7672">
              <w:rPr>
                <w:rFonts w:eastAsia="Cambria" w:cs="Arial"/>
                <w:sz w:val="22"/>
                <w:szCs w:val="22"/>
              </w:rPr>
              <w:t>Registrierungsmöglichkeit</w:t>
            </w:r>
          </w:p>
        </w:tc>
        <w:tc>
          <w:tcPr>
            <w:tcW w:w="4773" w:type="dxa"/>
            <w:tcBorders>
              <w:top w:val="single" w:sz="8" w:space="0" w:color="auto"/>
              <w:left w:val="single" w:sz="8" w:space="0" w:color="auto"/>
              <w:bottom w:val="single" w:sz="8" w:space="0" w:color="auto"/>
              <w:right w:val="single" w:sz="8" w:space="0" w:color="auto"/>
            </w:tcBorders>
            <w:tcMar>
              <w:left w:w="108" w:type="dxa"/>
              <w:right w:w="108" w:type="dxa"/>
            </w:tcMar>
          </w:tcPr>
          <w:p w14:paraId="5C45D476" w14:textId="6BF0DBCC" w:rsidR="49A239FF" w:rsidRPr="00AB7672" w:rsidRDefault="49A239FF" w:rsidP="0040176E">
            <w:pPr>
              <w:spacing w:after="200" w:line="240" w:lineRule="auto"/>
              <w:jc w:val="left"/>
              <w:rPr>
                <w:rFonts w:cs="Arial"/>
                <w:sz w:val="22"/>
                <w:szCs w:val="22"/>
              </w:rPr>
            </w:pPr>
            <w:r w:rsidRPr="00AB7672">
              <w:rPr>
                <w:rFonts w:eastAsia="Cambria" w:cs="Arial"/>
                <w:sz w:val="22"/>
                <w:szCs w:val="22"/>
              </w:rPr>
              <w:t xml:space="preserve">Benutzer </w:t>
            </w:r>
            <w:r w:rsidR="0040176E">
              <w:rPr>
                <w:rFonts w:eastAsia="Cambria" w:cs="Arial"/>
                <w:sz w:val="22"/>
                <w:szCs w:val="22"/>
              </w:rPr>
              <w:t>können sich registrieren und ein Admin Benutzer wird automatisch erstellt.</w:t>
            </w:r>
          </w:p>
        </w:tc>
      </w:tr>
      <w:tr w:rsidR="49A239FF" w14:paraId="21CB8A8E" w14:textId="77777777" w:rsidTr="0040176E">
        <w:trPr>
          <w:trHeight w:val="315"/>
        </w:trPr>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93D40CE" w14:textId="20EC8DD3" w:rsidR="49A239FF" w:rsidRPr="00AB7672" w:rsidRDefault="49A239FF" w:rsidP="0040176E">
            <w:pPr>
              <w:spacing w:after="200" w:line="240" w:lineRule="auto"/>
              <w:jc w:val="left"/>
              <w:rPr>
                <w:rFonts w:cs="Arial"/>
                <w:sz w:val="22"/>
                <w:szCs w:val="22"/>
              </w:rPr>
            </w:pPr>
            <w:r w:rsidRPr="00AB7672">
              <w:rPr>
                <w:rFonts w:eastAsia="Cambria" w:cs="Arial"/>
                <w:sz w:val="22"/>
                <w:szCs w:val="22"/>
              </w:rPr>
              <w:t>Nein</w:t>
            </w:r>
          </w:p>
        </w:tc>
        <w:tc>
          <w:tcPr>
            <w:tcW w:w="2853" w:type="dxa"/>
            <w:tcBorders>
              <w:top w:val="single" w:sz="8" w:space="0" w:color="auto"/>
              <w:left w:val="single" w:sz="8" w:space="0" w:color="auto"/>
              <w:bottom w:val="single" w:sz="8" w:space="0" w:color="auto"/>
              <w:right w:val="single" w:sz="8" w:space="0" w:color="auto"/>
            </w:tcBorders>
            <w:tcMar>
              <w:left w:w="108" w:type="dxa"/>
              <w:right w:w="108" w:type="dxa"/>
            </w:tcMar>
          </w:tcPr>
          <w:p w14:paraId="0096CC1E" w14:textId="707596D9" w:rsidR="49A239FF" w:rsidRPr="00AB7672" w:rsidRDefault="49A239FF" w:rsidP="0040176E">
            <w:pPr>
              <w:spacing w:after="200" w:line="240" w:lineRule="auto"/>
              <w:jc w:val="left"/>
              <w:rPr>
                <w:rFonts w:eastAsia="Cambria" w:cs="Arial"/>
                <w:sz w:val="22"/>
                <w:szCs w:val="22"/>
              </w:rPr>
            </w:pPr>
            <w:r w:rsidRPr="00AB7672">
              <w:rPr>
                <w:rFonts w:eastAsia="Cambria" w:cs="Arial"/>
                <w:sz w:val="22"/>
                <w:szCs w:val="22"/>
              </w:rPr>
              <w:t>Rollenbasiertes Zugriffssystem</w:t>
            </w:r>
          </w:p>
        </w:tc>
        <w:tc>
          <w:tcPr>
            <w:tcW w:w="4773" w:type="dxa"/>
            <w:tcBorders>
              <w:top w:val="single" w:sz="8" w:space="0" w:color="auto"/>
              <w:left w:val="single" w:sz="8" w:space="0" w:color="auto"/>
              <w:bottom w:val="single" w:sz="8" w:space="0" w:color="auto"/>
              <w:right w:val="single" w:sz="8" w:space="0" w:color="auto"/>
            </w:tcBorders>
            <w:tcMar>
              <w:left w:w="108" w:type="dxa"/>
              <w:right w:w="108" w:type="dxa"/>
            </w:tcMar>
          </w:tcPr>
          <w:p w14:paraId="4B599B07" w14:textId="5E3B4217" w:rsidR="49A239FF" w:rsidRPr="00AB7672" w:rsidRDefault="49A239FF" w:rsidP="0040176E">
            <w:pPr>
              <w:spacing w:after="200" w:line="240" w:lineRule="auto"/>
              <w:jc w:val="left"/>
              <w:rPr>
                <w:rFonts w:eastAsia="Cambria" w:cs="Arial"/>
                <w:sz w:val="22"/>
                <w:szCs w:val="22"/>
              </w:rPr>
            </w:pPr>
            <w:r w:rsidRPr="00AB7672">
              <w:rPr>
                <w:rFonts w:eastAsia="Cambria" w:cs="Arial"/>
                <w:sz w:val="22"/>
                <w:szCs w:val="22"/>
              </w:rPr>
              <w:t>Implementierung eines Systems, das unterschiedliche Zugriffsrechte je nach Benutzerrolle gewährt</w:t>
            </w:r>
          </w:p>
        </w:tc>
      </w:tr>
      <w:tr w:rsidR="0013753F" w14:paraId="362F98C2" w14:textId="77777777" w:rsidTr="0040176E">
        <w:trPr>
          <w:trHeight w:val="315"/>
        </w:trPr>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0C88BD6" w14:textId="3221500D" w:rsidR="0013753F" w:rsidRPr="00AB7672" w:rsidRDefault="0013753F" w:rsidP="0040176E">
            <w:pPr>
              <w:spacing w:after="200" w:line="240" w:lineRule="auto"/>
              <w:jc w:val="left"/>
              <w:rPr>
                <w:rFonts w:eastAsia="Cambria" w:cs="Arial"/>
                <w:sz w:val="22"/>
                <w:szCs w:val="22"/>
              </w:rPr>
            </w:pPr>
            <w:r w:rsidRPr="00AB7672">
              <w:rPr>
                <w:rFonts w:eastAsia="Cambria" w:cs="Arial"/>
                <w:sz w:val="22"/>
                <w:szCs w:val="22"/>
              </w:rPr>
              <w:t>Ja</w:t>
            </w:r>
          </w:p>
        </w:tc>
        <w:tc>
          <w:tcPr>
            <w:tcW w:w="2853" w:type="dxa"/>
            <w:tcBorders>
              <w:top w:val="single" w:sz="8" w:space="0" w:color="auto"/>
              <w:left w:val="single" w:sz="8" w:space="0" w:color="auto"/>
              <w:bottom w:val="single" w:sz="8" w:space="0" w:color="auto"/>
              <w:right w:val="single" w:sz="8" w:space="0" w:color="auto"/>
            </w:tcBorders>
            <w:tcMar>
              <w:left w:w="108" w:type="dxa"/>
              <w:right w:w="108" w:type="dxa"/>
            </w:tcMar>
          </w:tcPr>
          <w:p w14:paraId="08A97440" w14:textId="4308E0C2" w:rsidR="0013753F" w:rsidRPr="00AB7672" w:rsidRDefault="0013753F" w:rsidP="0040176E">
            <w:pPr>
              <w:spacing w:after="200" w:line="240" w:lineRule="auto"/>
              <w:jc w:val="left"/>
              <w:rPr>
                <w:rFonts w:eastAsia="Cambria" w:cs="Arial"/>
                <w:sz w:val="22"/>
                <w:szCs w:val="22"/>
              </w:rPr>
            </w:pPr>
            <w:r w:rsidRPr="00AB7672">
              <w:rPr>
                <w:rFonts w:eastAsia="Cambria" w:cs="Arial"/>
                <w:color w:val="0D0D0D" w:themeColor="text1" w:themeTint="F2"/>
                <w:sz w:val="22"/>
                <w:szCs w:val="22"/>
              </w:rPr>
              <w:t>Premiumfunktionen für bestimmte Rollen</w:t>
            </w:r>
          </w:p>
        </w:tc>
        <w:tc>
          <w:tcPr>
            <w:tcW w:w="4773" w:type="dxa"/>
            <w:tcBorders>
              <w:top w:val="single" w:sz="8" w:space="0" w:color="auto"/>
              <w:left w:val="single" w:sz="8" w:space="0" w:color="auto"/>
              <w:bottom w:val="single" w:sz="8" w:space="0" w:color="auto"/>
              <w:right w:val="single" w:sz="8" w:space="0" w:color="auto"/>
            </w:tcBorders>
            <w:tcMar>
              <w:left w:w="108" w:type="dxa"/>
              <w:right w:w="108" w:type="dxa"/>
            </w:tcMar>
          </w:tcPr>
          <w:p w14:paraId="67DD771E" w14:textId="04E0916D" w:rsidR="0013753F" w:rsidRPr="00AB7672" w:rsidRDefault="0013753F" w:rsidP="0040176E">
            <w:pPr>
              <w:spacing w:after="200" w:line="240" w:lineRule="auto"/>
              <w:jc w:val="left"/>
              <w:rPr>
                <w:rFonts w:eastAsia="Cambria" w:cs="Arial"/>
                <w:sz w:val="22"/>
                <w:szCs w:val="22"/>
              </w:rPr>
            </w:pPr>
            <w:r w:rsidRPr="00AB7672">
              <w:rPr>
                <w:rFonts w:eastAsia="Cambria" w:cs="Arial"/>
                <w:sz w:val="22"/>
                <w:szCs w:val="22"/>
              </w:rPr>
              <w:t xml:space="preserve">z.B. nur </w:t>
            </w:r>
            <w:r w:rsidR="00D1239A">
              <w:rPr>
                <w:rFonts w:eastAsia="Cambria" w:cs="Arial"/>
                <w:sz w:val="22"/>
                <w:szCs w:val="22"/>
              </w:rPr>
              <w:t xml:space="preserve">Premiumnutzer </w:t>
            </w:r>
            <w:r w:rsidRPr="00AB7672">
              <w:rPr>
                <w:rFonts w:eastAsia="Cambria" w:cs="Arial"/>
                <w:sz w:val="22"/>
                <w:szCs w:val="22"/>
              </w:rPr>
              <w:t xml:space="preserve">können alle verfügbaren Apis </w:t>
            </w:r>
            <w:proofErr w:type="spellStart"/>
            <w:r w:rsidRPr="00AB7672">
              <w:rPr>
                <w:rFonts w:eastAsia="Cambria" w:cs="Arial"/>
                <w:sz w:val="22"/>
                <w:szCs w:val="22"/>
              </w:rPr>
              <w:t>fetchen</w:t>
            </w:r>
            <w:proofErr w:type="spellEnd"/>
          </w:p>
        </w:tc>
      </w:tr>
      <w:tr w:rsidR="49A239FF" w14:paraId="5208A00C" w14:textId="77777777" w:rsidTr="0040176E">
        <w:trPr>
          <w:trHeight w:val="225"/>
        </w:trPr>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C2F019C" w14:textId="6BD1F166" w:rsidR="49A239FF" w:rsidRPr="00AB7672" w:rsidRDefault="7EE1D87D" w:rsidP="0040176E">
            <w:pPr>
              <w:spacing w:after="200" w:line="240" w:lineRule="auto"/>
              <w:jc w:val="left"/>
              <w:rPr>
                <w:rFonts w:eastAsia="Cambria" w:cs="Arial"/>
                <w:sz w:val="22"/>
                <w:szCs w:val="22"/>
              </w:rPr>
            </w:pPr>
            <w:r w:rsidRPr="00AB7672">
              <w:rPr>
                <w:rFonts w:eastAsia="Cambria" w:cs="Arial"/>
                <w:sz w:val="22"/>
                <w:szCs w:val="22"/>
              </w:rPr>
              <w:t>Nein</w:t>
            </w:r>
          </w:p>
        </w:tc>
        <w:tc>
          <w:tcPr>
            <w:tcW w:w="2853" w:type="dxa"/>
            <w:tcBorders>
              <w:top w:val="single" w:sz="8" w:space="0" w:color="auto"/>
              <w:left w:val="single" w:sz="8" w:space="0" w:color="auto"/>
              <w:bottom w:val="single" w:sz="8" w:space="0" w:color="auto"/>
              <w:right w:val="single" w:sz="8" w:space="0" w:color="auto"/>
            </w:tcBorders>
            <w:tcMar>
              <w:left w:w="108" w:type="dxa"/>
              <w:right w:w="108" w:type="dxa"/>
            </w:tcMar>
          </w:tcPr>
          <w:p w14:paraId="4B3F024B" w14:textId="0665383B" w:rsidR="49A239FF" w:rsidRPr="00AB7672" w:rsidRDefault="65B849F7" w:rsidP="0040176E">
            <w:pPr>
              <w:spacing w:after="200" w:line="240" w:lineRule="auto"/>
              <w:jc w:val="left"/>
              <w:rPr>
                <w:rFonts w:eastAsia="Cambria" w:cs="Arial"/>
                <w:color w:val="0D0D0D" w:themeColor="text1" w:themeTint="F2"/>
                <w:sz w:val="22"/>
                <w:szCs w:val="22"/>
              </w:rPr>
            </w:pPr>
            <w:proofErr w:type="spellStart"/>
            <w:r w:rsidRPr="00AB7672">
              <w:rPr>
                <w:rFonts w:eastAsia="Cambria" w:cs="Arial"/>
                <w:color w:val="0D0D0D" w:themeColor="text1" w:themeTint="F2"/>
                <w:sz w:val="22"/>
                <w:szCs w:val="22"/>
              </w:rPr>
              <w:t>Subscriben</w:t>
            </w:r>
            <w:proofErr w:type="spellEnd"/>
            <w:r w:rsidRPr="00AB7672">
              <w:rPr>
                <w:rFonts w:eastAsia="Cambria" w:cs="Arial"/>
                <w:color w:val="0D0D0D" w:themeColor="text1" w:themeTint="F2"/>
                <w:sz w:val="22"/>
                <w:szCs w:val="22"/>
              </w:rPr>
              <w:t>/</w:t>
            </w:r>
            <w:proofErr w:type="spellStart"/>
            <w:r w:rsidR="0AF9ACAC" w:rsidRPr="00AB7672">
              <w:rPr>
                <w:rFonts w:eastAsia="Cambria" w:cs="Arial"/>
                <w:color w:val="0D0D0D" w:themeColor="text1" w:themeTint="F2"/>
                <w:sz w:val="22"/>
                <w:szCs w:val="22"/>
              </w:rPr>
              <w:t>Unsubscriben</w:t>
            </w:r>
            <w:proofErr w:type="spellEnd"/>
            <w:r w:rsidR="0AF9ACAC" w:rsidRPr="00AB7672">
              <w:rPr>
                <w:rFonts w:eastAsia="Cambria" w:cs="Arial"/>
                <w:color w:val="0D0D0D" w:themeColor="text1" w:themeTint="F2"/>
                <w:sz w:val="22"/>
                <w:szCs w:val="22"/>
              </w:rPr>
              <w:t xml:space="preserve"> von </w:t>
            </w:r>
            <w:r w:rsidR="692893DA" w:rsidRPr="00AB7672">
              <w:rPr>
                <w:rFonts w:eastAsia="Cambria" w:cs="Arial"/>
                <w:color w:val="0D0D0D" w:themeColor="text1" w:themeTint="F2"/>
                <w:sz w:val="22"/>
                <w:szCs w:val="22"/>
              </w:rPr>
              <w:t>APIS</w:t>
            </w:r>
          </w:p>
        </w:tc>
        <w:tc>
          <w:tcPr>
            <w:tcW w:w="4773" w:type="dxa"/>
            <w:tcBorders>
              <w:top w:val="single" w:sz="8" w:space="0" w:color="auto"/>
              <w:left w:val="single" w:sz="8" w:space="0" w:color="auto"/>
              <w:bottom w:val="single" w:sz="8" w:space="0" w:color="auto"/>
              <w:right w:val="single" w:sz="8" w:space="0" w:color="auto"/>
            </w:tcBorders>
            <w:tcMar>
              <w:left w:w="108" w:type="dxa"/>
              <w:right w:w="108" w:type="dxa"/>
            </w:tcMar>
          </w:tcPr>
          <w:p w14:paraId="1916BB38" w14:textId="50183160" w:rsidR="49A239FF" w:rsidRPr="00AB7672" w:rsidRDefault="49986A62" w:rsidP="0040176E">
            <w:pPr>
              <w:spacing w:after="200" w:line="240" w:lineRule="auto"/>
              <w:jc w:val="left"/>
              <w:rPr>
                <w:rFonts w:eastAsia="Cambria" w:cs="Arial"/>
                <w:sz w:val="22"/>
                <w:szCs w:val="22"/>
              </w:rPr>
            </w:pPr>
            <w:r w:rsidRPr="00AB7672">
              <w:rPr>
                <w:rFonts w:eastAsia="Cambria" w:cs="Arial"/>
                <w:sz w:val="22"/>
                <w:szCs w:val="22"/>
              </w:rPr>
              <w:t xml:space="preserve">Benutzer </w:t>
            </w:r>
            <w:r w:rsidR="17C14258" w:rsidRPr="00AB7672">
              <w:rPr>
                <w:rFonts w:eastAsia="Cambria" w:cs="Arial"/>
                <w:sz w:val="22"/>
                <w:szCs w:val="22"/>
              </w:rPr>
              <w:t xml:space="preserve">können </w:t>
            </w:r>
            <w:proofErr w:type="gramStart"/>
            <w:r w:rsidR="085B4689" w:rsidRPr="00AB7672">
              <w:rPr>
                <w:rFonts w:eastAsia="Cambria" w:cs="Arial"/>
                <w:sz w:val="22"/>
                <w:szCs w:val="22"/>
              </w:rPr>
              <w:t>API</w:t>
            </w:r>
            <w:r w:rsidR="00812DBE">
              <w:rPr>
                <w:rFonts w:eastAsia="Cambria" w:cs="Arial"/>
                <w:sz w:val="22"/>
                <w:szCs w:val="22"/>
              </w:rPr>
              <w:t>’s</w:t>
            </w:r>
            <w:proofErr w:type="gramEnd"/>
            <w:r w:rsidR="00812DBE">
              <w:rPr>
                <w:rFonts w:eastAsia="Cambria" w:cs="Arial"/>
                <w:sz w:val="22"/>
                <w:szCs w:val="22"/>
              </w:rPr>
              <w:t>, um Da</w:t>
            </w:r>
            <w:r w:rsidR="40DDA5D0" w:rsidRPr="00AB7672">
              <w:rPr>
                <w:rFonts w:eastAsia="Cambria" w:cs="Arial"/>
                <w:sz w:val="22"/>
                <w:szCs w:val="22"/>
              </w:rPr>
              <w:t xml:space="preserve">ten </w:t>
            </w:r>
            <w:r w:rsidR="4BE98951" w:rsidRPr="00AB7672">
              <w:rPr>
                <w:rFonts w:eastAsia="Cambria" w:cs="Arial"/>
                <w:sz w:val="22"/>
                <w:szCs w:val="22"/>
              </w:rPr>
              <w:t xml:space="preserve">zyklisch </w:t>
            </w:r>
            <w:r w:rsidR="00943CD3" w:rsidRPr="00AB7672">
              <w:rPr>
                <w:rFonts w:eastAsia="Cambria" w:cs="Arial"/>
                <w:sz w:val="22"/>
                <w:szCs w:val="22"/>
              </w:rPr>
              <w:t xml:space="preserve">zu </w:t>
            </w:r>
            <w:proofErr w:type="spellStart"/>
            <w:r w:rsidR="139950AD" w:rsidRPr="00AB7672">
              <w:rPr>
                <w:rFonts w:eastAsia="Cambria" w:cs="Arial"/>
                <w:sz w:val="22"/>
                <w:szCs w:val="22"/>
              </w:rPr>
              <w:t>fetchen</w:t>
            </w:r>
            <w:proofErr w:type="spellEnd"/>
            <w:r w:rsidR="00943CD3" w:rsidRPr="00AB7672">
              <w:rPr>
                <w:rFonts w:eastAsia="Cambria" w:cs="Arial"/>
                <w:sz w:val="22"/>
                <w:szCs w:val="22"/>
              </w:rPr>
              <w:t>,</w:t>
            </w:r>
            <w:r w:rsidR="139950AD" w:rsidRPr="00AB7672">
              <w:rPr>
                <w:rFonts w:eastAsia="Cambria" w:cs="Arial"/>
                <w:sz w:val="22"/>
                <w:szCs w:val="22"/>
              </w:rPr>
              <w:t xml:space="preserve"> </w:t>
            </w:r>
            <w:r w:rsidR="000E2E34" w:rsidRPr="00AB7672">
              <w:rPr>
                <w:rFonts w:eastAsia="Cambria" w:cs="Arial"/>
                <w:sz w:val="22"/>
                <w:szCs w:val="22"/>
              </w:rPr>
              <w:t>abonnieren</w:t>
            </w:r>
            <w:r w:rsidR="2DE68C8A" w:rsidRPr="00AB7672">
              <w:rPr>
                <w:rFonts w:eastAsia="Cambria" w:cs="Arial"/>
                <w:sz w:val="22"/>
                <w:szCs w:val="22"/>
              </w:rPr>
              <w:t xml:space="preserve"> und auch wieder </w:t>
            </w:r>
            <w:r w:rsidR="000E2E34" w:rsidRPr="00AB7672">
              <w:rPr>
                <w:rFonts w:eastAsia="Cambria" w:cs="Arial"/>
                <w:sz w:val="22"/>
                <w:szCs w:val="22"/>
              </w:rPr>
              <w:t>deabonnieren</w:t>
            </w:r>
          </w:p>
        </w:tc>
      </w:tr>
      <w:tr w:rsidR="49A239FF" w14:paraId="6D01023D" w14:textId="77777777" w:rsidTr="0040176E">
        <w:trPr>
          <w:trHeight w:val="225"/>
        </w:trPr>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8148FA8" w14:textId="71F3997D" w:rsidR="49A239FF" w:rsidRPr="00AB7672" w:rsidRDefault="78124357" w:rsidP="0040176E">
            <w:pPr>
              <w:spacing w:after="200" w:line="240" w:lineRule="auto"/>
              <w:jc w:val="left"/>
              <w:rPr>
                <w:rFonts w:eastAsia="Cambria" w:cs="Arial"/>
                <w:sz w:val="22"/>
                <w:szCs w:val="22"/>
              </w:rPr>
            </w:pPr>
            <w:r w:rsidRPr="00AB7672">
              <w:rPr>
                <w:rFonts w:eastAsia="Cambria" w:cs="Arial"/>
                <w:sz w:val="22"/>
                <w:szCs w:val="22"/>
              </w:rPr>
              <w:t>Nein</w:t>
            </w:r>
          </w:p>
        </w:tc>
        <w:tc>
          <w:tcPr>
            <w:tcW w:w="2853" w:type="dxa"/>
            <w:tcBorders>
              <w:top w:val="single" w:sz="8" w:space="0" w:color="auto"/>
              <w:left w:val="single" w:sz="8" w:space="0" w:color="auto"/>
              <w:bottom w:val="single" w:sz="8" w:space="0" w:color="auto"/>
              <w:right w:val="single" w:sz="8" w:space="0" w:color="auto"/>
            </w:tcBorders>
            <w:tcMar>
              <w:left w:w="108" w:type="dxa"/>
              <w:right w:w="108" w:type="dxa"/>
            </w:tcMar>
          </w:tcPr>
          <w:p w14:paraId="523D9526" w14:textId="0F23BF9E" w:rsidR="49A239FF" w:rsidRPr="00AB7672" w:rsidRDefault="4687B28F" w:rsidP="0040176E">
            <w:pPr>
              <w:spacing w:after="200" w:line="240" w:lineRule="auto"/>
              <w:jc w:val="left"/>
              <w:rPr>
                <w:rFonts w:eastAsia="Cambria" w:cs="Arial"/>
                <w:color w:val="0D0D0D" w:themeColor="text1" w:themeTint="F2"/>
                <w:sz w:val="22"/>
                <w:szCs w:val="22"/>
              </w:rPr>
            </w:pPr>
            <w:r w:rsidRPr="00AB7672">
              <w:rPr>
                <w:rFonts w:eastAsia="Cambria" w:cs="Arial"/>
                <w:color w:val="0D0D0D" w:themeColor="text1" w:themeTint="F2"/>
                <w:sz w:val="22"/>
                <w:szCs w:val="22"/>
              </w:rPr>
              <w:t>Datenanzeige</w:t>
            </w:r>
          </w:p>
        </w:tc>
        <w:tc>
          <w:tcPr>
            <w:tcW w:w="4773" w:type="dxa"/>
            <w:tcBorders>
              <w:top w:val="single" w:sz="8" w:space="0" w:color="auto"/>
              <w:left w:val="single" w:sz="8" w:space="0" w:color="auto"/>
              <w:bottom w:val="single" w:sz="8" w:space="0" w:color="auto"/>
              <w:right w:val="single" w:sz="8" w:space="0" w:color="auto"/>
            </w:tcBorders>
            <w:tcMar>
              <w:left w:w="108" w:type="dxa"/>
              <w:right w:w="108" w:type="dxa"/>
            </w:tcMar>
          </w:tcPr>
          <w:p w14:paraId="2AA2A8EE" w14:textId="52867C12" w:rsidR="49A239FF" w:rsidRPr="00AB7672" w:rsidRDefault="46763B2B" w:rsidP="0040176E">
            <w:pPr>
              <w:spacing w:after="200" w:line="240" w:lineRule="auto"/>
              <w:jc w:val="left"/>
              <w:rPr>
                <w:rFonts w:eastAsia="Cambria" w:cs="Arial"/>
                <w:sz w:val="22"/>
                <w:szCs w:val="22"/>
              </w:rPr>
            </w:pPr>
            <w:r w:rsidRPr="00AB7672">
              <w:rPr>
                <w:rFonts w:eastAsia="Cambria" w:cs="Arial"/>
                <w:sz w:val="22"/>
                <w:szCs w:val="22"/>
              </w:rPr>
              <w:t xml:space="preserve">Benutzer können die </w:t>
            </w:r>
            <w:r w:rsidR="006625DE">
              <w:rPr>
                <w:rFonts w:eastAsia="Cambria" w:cs="Arial"/>
                <w:sz w:val="22"/>
                <w:szCs w:val="22"/>
              </w:rPr>
              <w:t>gesammelten</w:t>
            </w:r>
            <w:r w:rsidR="3ABE7CF0" w:rsidRPr="00AB7672">
              <w:rPr>
                <w:rFonts w:eastAsia="Cambria" w:cs="Arial"/>
                <w:sz w:val="22"/>
                <w:szCs w:val="22"/>
              </w:rPr>
              <w:t xml:space="preserve"> </w:t>
            </w:r>
            <w:r w:rsidR="3E44F0AC" w:rsidRPr="00AB7672">
              <w:rPr>
                <w:rFonts w:eastAsia="Cambria" w:cs="Arial"/>
                <w:sz w:val="22"/>
                <w:szCs w:val="22"/>
              </w:rPr>
              <w:t>Daten einsehen</w:t>
            </w:r>
          </w:p>
        </w:tc>
      </w:tr>
      <w:tr w:rsidR="49A239FF" w14:paraId="11879A5D" w14:textId="77777777" w:rsidTr="0040176E">
        <w:trPr>
          <w:trHeight w:val="225"/>
        </w:trPr>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2DCED35" w14:textId="57F84403" w:rsidR="49A239FF" w:rsidRPr="00AB7672" w:rsidRDefault="0013753F" w:rsidP="0040176E">
            <w:pPr>
              <w:spacing w:after="200" w:line="240" w:lineRule="auto"/>
              <w:jc w:val="left"/>
              <w:rPr>
                <w:rFonts w:eastAsia="Cambria" w:cs="Arial"/>
                <w:sz w:val="22"/>
                <w:szCs w:val="22"/>
              </w:rPr>
            </w:pPr>
            <w:r w:rsidRPr="00AB7672">
              <w:rPr>
                <w:rFonts w:eastAsia="Cambria" w:cs="Arial"/>
                <w:sz w:val="22"/>
                <w:szCs w:val="22"/>
              </w:rPr>
              <w:t>Nein</w:t>
            </w:r>
          </w:p>
        </w:tc>
        <w:tc>
          <w:tcPr>
            <w:tcW w:w="2853" w:type="dxa"/>
            <w:tcBorders>
              <w:top w:val="single" w:sz="8" w:space="0" w:color="auto"/>
              <w:left w:val="single" w:sz="8" w:space="0" w:color="auto"/>
              <w:bottom w:val="single" w:sz="8" w:space="0" w:color="auto"/>
              <w:right w:val="single" w:sz="8" w:space="0" w:color="auto"/>
            </w:tcBorders>
            <w:tcMar>
              <w:left w:w="108" w:type="dxa"/>
              <w:right w:w="108" w:type="dxa"/>
            </w:tcMar>
          </w:tcPr>
          <w:p w14:paraId="6FF7549A" w14:textId="29160A3A" w:rsidR="49A239FF" w:rsidRPr="00AB7672" w:rsidRDefault="00414EDC" w:rsidP="0040176E">
            <w:pPr>
              <w:spacing w:after="200" w:line="240" w:lineRule="auto"/>
              <w:jc w:val="left"/>
              <w:rPr>
                <w:rFonts w:eastAsia="Cambria" w:cs="Arial"/>
                <w:color w:val="0D0D0D" w:themeColor="text1" w:themeTint="F2"/>
                <w:sz w:val="22"/>
                <w:szCs w:val="22"/>
              </w:rPr>
            </w:pPr>
            <w:proofErr w:type="spellStart"/>
            <w:r w:rsidRPr="00AB7672">
              <w:rPr>
                <w:rFonts w:eastAsia="Cambria" w:cs="Arial"/>
                <w:color w:val="0D0D0D" w:themeColor="text1" w:themeTint="F2"/>
                <w:sz w:val="22"/>
                <w:szCs w:val="22"/>
              </w:rPr>
              <w:t>Worker</w:t>
            </w:r>
            <w:proofErr w:type="spellEnd"/>
            <w:r w:rsidRPr="00AB7672">
              <w:rPr>
                <w:rFonts w:eastAsia="Cambria" w:cs="Arial"/>
                <w:color w:val="0D0D0D" w:themeColor="text1" w:themeTint="F2"/>
                <w:sz w:val="22"/>
                <w:szCs w:val="22"/>
              </w:rPr>
              <w:t xml:space="preserve"> auslasten</w:t>
            </w:r>
          </w:p>
        </w:tc>
        <w:tc>
          <w:tcPr>
            <w:tcW w:w="4773" w:type="dxa"/>
            <w:tcBorders>
              <w:top w:val="single" w:sz="8" w:space="0" w:color="auto"/>
              <w:left w:val="single" w:sz="8" w:space="0" w:color="auto"/>
              <w:bottom w:val="single" w:sz="8" w:space="0" w:color="auto"/>
              <w:right w:val="single" w:sz="8" w:space="0" w:color="auto"/>
            </w:tcBorders>
            <w:tcMar>
              <w:left w:w="108" w:type="dxa"/>
              <w:right w:w="108" w:type="dxa"/>
            </w:tcMar>
          </w:tcPr>
          <w:p w14:paraId="7D7689B6" w14:textId="09B3CECE" w:rsidR="49A239FF" w:rsidRPr="00AB7672" w:rsidRDefault="001A09F4" w:rsidP="0040176E">
            <w:pPr>
              <w:spacing w:after="200" w:line="240" w:lineRule="auto"/>
              <w:jc w:val="left"/>
              <w:rPr>
                <w:rFonts w:eastAsia="Cambria" w:cs="Arial"/>
                <w:sz w:val="22"/>
                <w:szCs w:val="22"/>
              </w:rPr>
            </w:pPr>
            <w:r w:rsidRPr="00AB7672">
              <w:rPr>
                <w:rFonts w:eastAsia="Cambria" w:cs="Arial"/>
                <w:sz w:val="22"/>
                <w:szCs w:val="22"/>
              </w:rPr>
              <w:t xml:space="preserve">Nach dem ein Container der </w:t>
            </w:r>
            <w:proofErr w:type="gramStart"/>
            <w:r w:rsidRPr="00AB7672">
              <w:rPr>
                <w:rFonts w:eastAsia="Cambria" w:cs="Arial"/>
                <w:sz w:val="22"/>
                <w:szCs w:val="22"/>
              </w:rPr>
              <w:t>API’s</w:t>
            </w:r>
            <w:proofErr w:type="gramEnd"/>
            <w:r w:rsidRPr="00AB7672">
              <w:rPr>
                <w:rFonts w:eastAsia="Cambria" w:cs="Arial"/>
                <w:sz w:val="22"/>
                <w:szCs w:val="22"/>
              </w:rPr>
              <w:t xml:space="preserve"> Abfragt voll ausgelastet ist, soll</w:t>
            </w:r>
            <w:r w:rsidR="003D1195" w:rsidRPr="00AB7672">
              <w:rPr>
                <w:rFonts w:eastAsia="Cambria" w:cs="Arial"/>
                <w:sz w:val="22"/>
                <w:szCs w:val="22"/>
              </w:rPr>
              <w:t xml:space="preserve">en </w:t>
            </w:r>
            <w:r w:rsidR="009434E4">
              <w:rPr>
                <w:rFonts w:eastAsia="Cambria" w:cs="Arial"/>
                <w:sz w:val="22"/>
                <w:szCs w:val="22"/>
              </w:rPr>
              <w:t>weitere</w:t>
            </w:r>
            <w:r w:rsidR="003D1195" w:rsidRPr="00AB7672">
              <w:rPr>
                <w:rFonts w:eastAsia="Cambria" w:cs="Arial"/>
                <w:sz w:val="22"/>
                <w:szCs w:val="22"/>
              </w:rPr>
              <w:t xml:space="preserve"> Aufgaben an den nächsten freien Container </w:t>
            </w:r>
            <w:r w:rsidR="007B17F9">
              <w:rPr>
                <w:rFonts w:eastAsia="Cambria" w:cs="Arial"/>
                <w:sz w:val="22"/>
                <w:szCs w:val="22"/>
              </w:rPr>
              <w:t>ausgelagert</w:t>
            </w:r>
            <w:r w:rsidR="003D1195" w:rsidRPr="00AB7672">
              <w:rPr>
                <w:rFonts w:eastAsia="Cambria" w:cs="Arial"/>
                <w:sz w:val="22"/>
                <w:szCs w:val="22"/>
              </w:rPr>
              <w:t xml:space="preserve"> werden</w:t>
            </w:r>
          </w:p>
        </w:tc>
      </w:tr>
    </w:tbl>
    <w:p w14:paraId="679F06D1" w14:textId="34C989AC" w:rsidR="49A239FF" w:rsidRDefault="49A239FF" w:rsidP="00B94157"/>
    <w:p w14:paraId="41CFA3B3" w14:textId="7DDAD34C" w:rsidR="392CBABD" w:rsidRDefault="392CBABD" w:rsidP="00613598">
      <w:pPr>
        <w:pStyle w:val="berschrift3"/>
      </w:pPr>
      <w:bookmarkStart w:id="6" w:name="_Toc177409616"/>
      <w:r w:rsidRPr="49A239FF">
        <w:t>2.1.2 Nicht</w:t>
      </w:r>
      <w:r w:rsidR="473F74CA" w:rsidRPr="49A239FF">
        <w:t>f</w:t>
      </w:r>
      <w:r w:rsidRPr="49A239FF">
        <w:t>unktional</w:t>
      </w:r>
      <w:bookmarkEnd w:id="6"/>
    </w:p>
    <w:tbl>
      <w:tblPr>
        <w:tblW w:w="9013" w:type="dxa"/>
        <w:tblLayout w:type="fixed"/>
        <w:tblLook w:val="0020" w:firstRow="1" w:lastRow="0" w:firstColumn="0" w:lastColumn="0" w:noHBand="0" w:noVBand="0"/>
      </w:tblPr>
      <w:tblGrid>
        <w:gridCol w:w="2542"/>
        <w:gridCol w:w="3711"/>
        <w:gridCol w:w="2760"/>
      </w:tblGrid>
      <w:tr w:rsidR="49A239FF" w14:paraId="15CD8AD4" w14:textId="77777777" w:rsidTr="00A6633D">
        <w:trPr>
          <w:trHeight w:val="105"/>
        </w:trPr>
        <w:tc>
          <w:tcPr>
            <w:tcW w:w="254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bottom"/>
          </w:tcPr>
          <w:p w14:paraId="305F530B" w14:textId="462C8F3B" w:rsidR="49A239FF" w:rsidRPr="00AB7672" w:rsidRDefault="49A239FF" w:rsidP="00AB7672">
            <w:pPr>
              <w:spacing w:before="36" w:after="36"/>
              <w:jc w:val="left"/>
              <w:rPr>
                <w:rFonts w:cs="Arial"/>
                <w:sz w:val="22"/>
                <w:szCs w:val="22"/>
              </w:rPr>
            </w:pPr>
            <w:r w:rsidRPr="00AB7672">
              <w:rPr>
                <w:rFonts w:eastAsia="Calibri" w:cs="Arial"/>
                <w:sz w:val="22"/>
                <w:szCs w:val="22"/>
              </w:rPr>
              <w:t>Anforderung</w:t>
            </w:r>
          </w:p>
        </w:tc>
        <w:tc>
          <w:tcPr>
            <w:tcW w:w="371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bottom"/>
          </w:tcPr>
          <w:p w14:paraId="66408CC6" w14:textId="4D5DFA0B" w:rsidR="49A239FF" w:rsidRPr="00AB7672" w:rsidRDefault="49A239FF" w:rsidP="00AB7672">
            <w:pPr>
              <w:spacing w:before="36" w:after="36"/>
              <w:jc w:val="left"/>
              <w:rPr>
                <w:rFonts w:cs="Arial"/>
                <w:sz w:val="22"/>
                <w:szCs w:val="22"/>
              </w:rPr>
            </w:pPr>
            <w:r w:rsidRPr="00AB7672">
              <w:rPr>
                <w:rFonts w:eastAsia="Calibri" w:cs="Arial"/>
                <w:sz w:val="22"/>
                <w:szCs w:val="22"/>
              </w:rPr>
              <w:t>Beschreibung</w:t>
            </w:r>
          </w:p>
        </w:tc>
        <w:tc>
          <w:tcPr>
            <w:tcW w:w="27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bottom"/>
          </w:tcPr>
          <w:p w14:paraId="1BFBC0BB" w14:textId="3FCADD00" w:rsidR="49A239FF" w:rsidRPr="00AB7672" w:rsidRDefault="49A239FF" w:rsidP="00AB7672">
            <w:pPr>
              <w:spacing w:before="36" w:after="36"/>
              <w:jc w:val="left"/>
              <w:rPr>
                <w:rFonts w:cs="Arial"/>
                <w:sz w:val="22"/>
                <w:szCs w:val="22"/>
              </w:rPr>
            </w:pPr>
            <w:r w:rsidRPr="00AB7672">
              <w:rPr>
                <w:rFonts w:eastAsia="Calibri" w:cs="Arial"/>
                <w:sz w:val="22"/>
                <w:szCs w:val="22"/>
              </w:rPr>
              <w:t>Messwert</w:t>
            </w:r>
          </w:p>
        </w:tc>
      </w:tr>
      <w:tr w:rsidR="49A239FF" w14:paraId="62A61703" w14:textId="77777777" w:rsidTr="00A6633D">
        <w:trPr>
          <w:trHeight w:val="225"/>
        </w:trPr>
        <w:tc>
          <w:tcPr>
            <w:tcW w:w="2542" w:type="dxa"/>
            <w:tcBorders>
              <w:top w:val="single" w:sz="8" w:space="0" w:color="auto"/>
              <w:left w:val="single" w:sz="8" w:space="0" w:color="auto"/>
              <w:bottom w:val="single" w:sz="8" w:space="0" w:color="auto"/>
              <w:right w:val="single" w:sz="8" w:space="0" w:color="auto"/>
            </w:tcBorders>
            <w:tcMar>
              <w:left w:w="108" w:type="dxa"/>
              <w:right w:w="108" w:type="dxa"/>
            </w:tcMar>
          </w:tcPr>
          <w:p w14:paraId="330E3684" w14:textId="3A1B14E5" w:rsidR="0250D89C" w:rsidRPr="00AB7672" w:rsidRDefault="0250D89C" w:rsidP="008D7FFE">
            <w:pPr>
              <w:spacing w:after="200" w:line="240" w:lineRule="auto"/>
              <w:jc w:val="left"/>
              <w:rPr>
                <w:rFonts w:eastAsia="Cambria" w:cs="Arial"/>
                <w:sz w:val="22"/>
                <w:szCs w:val="22"/>
              </w:rPr>
            </w:pPr>
            <w:r w:rsidRPr="00AB7672">
              <w:rPr>
                <w:rFonts w:eastAsia="Cambria" w:cs="Arial"/>
                <w:color w:val="0D0D0D" w:themeColor="text1" w:themeTint="F2"/>
                <w:sz w:val="22"/>
                <w:szCs w:val="22"/>
              </w:rPr>
              <w:t>Vollständig responsives Design</w:t>
            </w:r>
            <w:r w:rsidRPr="00AB7672">
              <w:rPr>
                <w:rFonts w:cs="Arial"/>
                <w:sz w:val="22"/>
                <w:szCs w:val="22"/>
              </w:rPr>
              <w:tab/>
            </w:r>
          </w:p>
        </w:tc>
        <w:tc>
          <w:tcPr>
            <w:tcW w:w="3711" w:type="dxa"/>
            <w:tcBorders>
              <w:top w:val="single" w:sz="8" w:space="0" w:color="auto"/>
              <w:left w:val="single" w:sz="8" w:space="0" w:color="auto"/>
              <w:bottom w:val="single" w:sz="8" w:space="0" w:color="auto"/>
              <w:right w:val="single" w:sz="8" w:space="0" w:color="auto"/>
            </w:tcBorders>
            <w:tcMar>
              <w:left w:w="108" w:type="dxa"/>
              <w:right w:w="108" w:type="dxa"/>
            </w:tcMar>
          </w:tcPr>
          <w:p w14:paraId="356B5B66" w14:textId="1F2E4A73" w:rsidR="0250D89C" w:rsidRPr="00AB7672" w:rsidRDefault="0250D89C" w:rsidP="008D7FFE">
            <w:pPr>
              <w:spacing w:after="200" w:line="240" w:lineRule="auto"/>
              <w:jc w:val="left"/>
              <w:rPr>
                <w:rFonts w:cs="Arial"/>
                <w:sz w:val="22"/>
                <w:szCs w:val="22"/>
              </w:rPr>
            </w:pPr>
            <w:r w:rsidRPr="00AB7672">
              <w:rPr>
                <w:rFonts w:eastAsia="Cambria" w:cs="Arial"/>
                <w:sz w:val="22"/>
                <w:szCs w:val="22"/>
              </w:rPr>
              <w:t>Gewährleistung, dass die Anwendung auf verschiedenen Geräten und Bildschirmgrößen optimal dargestellt wird.</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6854ACD9" w14:textId="2A0495D3" w:rsidR="51AA22B3" w:rsidRPr="00AB7672" w:rsidRDefault="51AA22B3" w:rsidP="008D7FFE">
            <w:pPr>
              <w:spacing w:after="200" w:line="240" w:lineRule="auto"/>
              <w:jc w:val="left"/>
              <w:rPr>
                <w:rFonts w:cs="Arial"/>
                <w:sz w:val="22"/>
                <w:szCs w:val="22"/>
              </w:rPr>
            </w:pPr>
            <w:r w:rsidRPr="00AB7672">
              <w:rPr>
                <w:rFonts w:eastAsia="Cambria" w:cs="Arial"/>
                <w:sz w:val="22"/>
                <w:szCs w:val="22"/>
              </w:rPr>
              <w:t xml:space="preserve">- </w:t>
            </w:r>
            <w:r w:rsidR="006068F2" w:rsidRPr="006068F2">
              <w:rPr>
                <w:rFonts w:eastAsia="Cambria" w:cs="Arial"/>
                <w:sz w:val="22"/>
                <w:szCs w:val="22"/>
              </w:rPr>
              <w:t>Anwendung mit den Entwicklertools des Browsers auf drei unterschiedlichen virtuellen Gerätetypen getestet</w:t>
            </w:r>
          </w:p>
        </w:tc>
      </w:tr>
      <w:tr w:rsidR="49A239FF" w14:paraId="74D07DA8" w14:textId="77777777" w:rsidTr="00A6633D">
        <w:trPr>
          <w:trHeight w:val="225"/>
        </w:trPr>
        <w:tc>
          <w:tcPr>
            <w:tcW w:w="2542" w:type="dxa"/>
            <w:tcBorders>
              <w:top w:val="single" w:sz="8" w:space="0" w:color="auto"/>
              <w:left w:val="single" w:sz="8" w:space="0" w:color="auto"/>
              <w:bottom w:val="single" w:sz="8" w:space="0" w:color="auto"/>
              <w:right w:val="single" w:sz="8" w:space="0" w:color="auto"/>
            </w:tcBorders>
            <w:tcMar>
              <w:left w:w="108" w:type="dxa"/>
              <w:right w:w="108" w:type="dxa"/>
            </w:tcMar>
          </w:tcPr>
          <w:p w14:paraId="67A389A0" w14:textId="0B3CBDF2" w:rsidR="49A239FF" w:rsidRPr="00AB7672" w:rsidRDefault="49A239FF" w:rsidP="008D7FFE">
            <w:pPr>
              <w:spacing w:after="200" w:line="240" w:lineRule="auto"/>
              <w:jc w:val="left"/>
              <w:rPr>
                <w:rFonts w:cs="Arial"/>
                <w:sz w:val="22"/>
                <w:szCs w:val="22"/>
              </w:rPr>
            </w:pPr>
            <w:r w:rsidRPr="00AB7672">
              <w:rPr>
                <w:rFonts w:eastAsia="Cambria" w:cs="Arial"/>
                <w:color w:val="0D0D0D" w:themeColor="text1" w:themeTint="F2"/>
                <w:sz w:val="22"/>
                <w:szCs w:val="22"/>
              </w:rPr>
              <w:t>Betreibbarkeit in einem Container</w:t>
            </w:r>
          </w:p>
        </w:tc>
        <w:tc>
          <w:tcPr>
            <w:tcW w:w="3711" w:type="dxa"/>
            <w:tcBorders>
              <w:top w:val="single" w:sz="8" w:space="0" w:color="auto"/>
              <w:left w:val="single" w:sz="8" w:space="0" w:color="auto"/>
              <w:bottom w:val="single" w:sz="8" w:space="0" w:color="auto"/>
              <w:right w:val="single" w:sz="8" w:space="0" w:color="auto"/>
            </w:tcBorders>
            <w:tcMar>
              <w:left w:w="108" w:type="dxa"/>
              <w:right w:w="108" w:type="dxa"/>
            </w:tcMar>
          </w:tcPr>
          <w:p w14:paraId="56888018" w14:textId="03AC226D" w:rsidR="49A239FF" w:rsidRPr="00AB7672" w:rsidRDefault="49A239FF" w:rsidP="008D7FFE">
            <w:pPr>
              <w:spacing w:after="200" w:line="240" w:lineRule="auto"/>
              <w:jc w:val="left"/>
              <w:rPr>
                <w:rFonts w:cs="Arial"/>
                <w:sz w:val="22"/>
                <w:szCs w:val="22"/>
              </w:rPr>
            </w:pPr>
            <w:r w:rsidRPr="00AB7672">
              <w:rPr>
                <w:rFonts w:eastAsia="Cambria" w:cs="Arial"/>
                <w:sz w:val="22"/>
                <w:szCs w:val="22"/>
              </w:rPr>
              <w:t xml:space="preserve">Möglichkeit, die Anwendung in einem Container-Umgebung zu betreiben, um die Portabilität </w:t>
            </w:r>
            <w:r w:rsidR="00F11675">
              <w:rPr>
                <w:rFonts w:eastAsia="Cambria" w:cs="Arial"/>
                <w:sz w:val="22"/>
                <w:szCs w:val="22"/>
              </w:rPr>
              <w:t>sowie</w:t>
            </w:r>
            <w:r w:rsidR="00054DD3">
              <w:rPr>
                <w:rFonts w:eastAsia="Cambria" w:cs="Arial"/>
                <w:sz w:val="22"/>
                <w:szCs w:val="22"/>
              </w:rPr>
              <w:t xml:space="preserve"> die</w:t>
            </w:r>
            <w:r w:rsidRPr="00AB7672">
              <w:rPr>
                <w:rFonts w:eastAsia="Cambria" w:cs="Arial"/>
                <w:sz w:val="22"/>
                <w:szCs w:val="22"/>
              </w:rPr>
              <w:t xml:space="preserve"> Skalierbarkeit zu verbessern.</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728CABD8" w14:textId="41017074" w:rsidR="6440E06E" w:rsidRPr="00AB7672" w:rsidRDefault="6440E06E" w:rsidP="008D7FFE">
            <w:pPr>
              <w:spacing w:line="240" w:lineRule="auto"/>
              <w:jc w:val="left"/>
              <w:rPr>
                <w:rFonts w:eastAsia="Cambria" w:cs="Arial"/>
                <w:sz w:val="22"/>
                <w:szCs w:val="22"/>
              </w:rPr>
            </w:pPr>
            <w:r w:rsidRPr="00AB7672">
              <w:rPr>
                <w:rFonts w:eastAsia="Cambria" w:cs="Arial"/>
                <w:sz w:val="22"/>
                <w:szCs w:val="22"/>
              </w:rPr>
              <w:t xml:space="preserve">- </w:t>
            </w:r>
            <w:r w:rsidR="225B6C02" w:rsidRPr="00AB7672">
              <w:rPr>
                <w:rFonts w:eastAsia="Cambria" w:cs="Arial"/>
                <w:sz w:val="22"/>
                <w:szCs w:val="22"/>
              </w:rPr>
              <w:t>Auf mindestens 2 Plattformen getestet</w:t>
            </w:r>
          </w:p>
        </w:tc>
      </w:tr>
      <w:tr w:rsidR="49A239FF" w14:paraId="2246B8DD" w14:textId="77777777" w:rsidTr="00A6633D">
        <w:trPr>
          <w:trHeight w:val="225"/>
        </w:trPr>
        <w:tc>
          <w:tcPr>
            <w:tcW w:w="2542" w:type="dxa"/>
            <w:tcBorders>
              <w:top w:val="single" w:sz="8" w:space="0" w:color="auto"/>
              <w:left w:val="single" w:sz="8" w:space="0" w:color="auto"/>
              <w:bottom w:val="single" w:sz="8" w:space="0" w:color="auto"/>
              <w:right w:val="single" w:sz="8" w:space="0" w:color="auto"/>
            </w:tcBorders>
            <w:tcMar>
              <w:left w:w="108" w:type="dxa"/>
              <w:right w:w="108" w:type="dxa"/>
            </w:tcMar>
          </w:tcPr>
          <w:p w14:paraId="6169235E" w14:textId="40F10ACE" w:rsidR="225B6C02" w:rsidRPr="00AB7672" w:rsidRDefault="225B6C02" w:rsidP="008D7FFE">
            <w:pPr>
              <w:spacing w:line="240" w:lineRule="auto"/>
              <w:jc w:val="left"/>
              <w:rPr>
                <w:rFonts w:cs="Arial"/>
                <w:sz w:val="22"/>
                <w:szCs w:val="22"/>
              </w:rPr>
            </w:pPr>
            <w:r w:rsidRPr="00AB7672">
              <w:rPr>
                <w:rFonts w:eastAsia="Cambria" w:cs="Arial"/>
                <w:color w:val="0D0D0D" w:themeColor="text1" w:themeTint="F2"/>
                <w:sz w:val="22"/>
                <w:szCs w:val="22"/>
              </w:rPr>
              <w:t>Zuverlässigkeit</w:t>
            </w:r>
          </w:p>
        </w:tc>
        <w:tc>
          <w:tcPr>
            <w:tcW w:w="3711" w:type="dxa"/>
            <w:tcBorders>
              <w:top w:val="single" w:sz="8" w:space="0" w:color="auto"/>
              <w:left w:val="single" w:sz="8" w:space="0" w:color="auto"/>
              <w:bottom w:val="single" w:sz="8" w:space="0" w:color="auto"/>
              <w:right w:val="single" w:sz="8" w:space="0" w:color="auto"/>
            </w:tcBorders>
            <w:tcMar>
              <w:left w:w="108" w:type="dxa"/>
              <w:right w:w="108" w:type="dxa"/>
            </w:tcMar>
          </w:tcPr>
          <w:p w14:paraId="1E92C212" w14:textId="67804972" w:rsidR="225B6C02" w:rsidRPr="00AB7672" w:rsidRDefault="225B6C02" w:rsidP="008D7FFE">
            <w:pPr>
              <w:spacing w:line="240" w:lineRule="auto"/>
              <w:jc w:val="left"/>
              <w:rPr>
                <w:rFonts w:eastAsia="Cambria" w:cs="Arial"/>
                <w:sz w:val="22"/>
                <w:szCs w:val="22"/>
              </w:rPr>
            </w:pPr>
            <w:r w:rsidRPr="00AB7672">
              <w:rPr>
                <w:rFonts w:eastAsia="Cambria" w:cs="Arial"/>
                <w:color w:val="0D0D0D" w:themeColor="text1" w:themeTint="F2"/>
                <w:sz w:val="22"/>
                <w:szCs w:val="22"/>
              </w:rPr>
              <w:t>Sicherstellung, dass die Anwendung robust ist und potenzielle Fehler für den Benutzer ersichtlich sind</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0972E3C0" w14:textId="429BD843" w:rsidR="49A239FF" w:rsidRPr="00AB7672" w:rsidRDefault="49A239FF" w:rsidP="008D7FFE">
            <w:pPr>
              <w:spacing w:after="200" w:line="240" w:lineRule="auto"/>
              <w:jc w:val="left"/>
              <w:rPr>
                <w:rFonts w:cs="Arial"/>
                <w:sz w:val="22"/>
                <w:szCs w:val="22"/>
              </w:rPr>
            </w:pPr>
            <w:r w:rsidRPr="00AB7672">
              <w:rPr>
                <w:rFonts w:eastAsia="Cambria" w:cs="Arial"/>
                <w:color w:val="0D0D0D" w:themeColor="text1" w:themeTint="F2"/>
                <w:sz w:val="22"/>
                <w:szCs w:val="22"/>
              </w:rPr>
              <w:t>- Verfügbarkeit von min. 95%</w:t>
            </w:r>
            <w:r w:rsidRPr="00AB7672">
              <w:rPr>
                <w:rFonts w:cs="Arial"/>
                <w:sz w:val="22"/>
                <w:szCs w:val="22"/>
              </w:rPr>
              <w:br/>
            </w:r>
            <w:r w:rsidRPr="00AB7672">
              <w:rPr>
                <w:rFonts w:eastAsia="Cambria" w:cs="Arial"/>
                <w:color w:val="0D0D0D" w:themeColor="text1" w:themeTint="F2"/>
                <w:sz w:val="22"/>
                <w:szCs w:val="22"/>
              </w:rPr>
              <w:t>- Fehler werden ausgegeben</w:t>
            </w:r>
          </w:p>
        </w:tc>
      </w:tr>
      <w:tr w:rsidR="49A239FF" w14:paraId="135BD885" w14:textId="77777777" w:rsidTr="00A6633D">
        <w:trPr>
          <w:trHeight w:val="225"/>
        </w:trPr>
        <w:tc>
          <w:tcPr>
            <w:tcW w:w="2542" w:type="dxa"/>
            <w:tcBorders>
              <w:top w:val="single" w:sz="8" w:space="0" w:color="auto"/>
              <w:left w:val="single" w:sz="8" w:space="0" w:color="auto"/>
              <w:bottom w:val="single" w:sz="8" w:space="0" w:color="auto"/>
              <w:right w:val="single" w:sz="8" w:space="0" w:color="auto"/>
            </w:tcBorders>
            <w:tcMar>
              <w:left w:w="108" w:type="dxa"/>
              <w:right w:w="108" w:type="dxa"/>
            </w:tcMar>
          </w:tcPr>
          <w:p w14:paraId="5B1B9495" w14:textId="2736179C" w:rsidR="233BD221" w:rsidRPr="00AB7672" w:rsidRDefault="233BD221" w:rsidP="008D7FFE">
            <w:pPr>
              <w:spacing w:line="240" w:lineRule="auto"/>
              <w:jc w:val="left"/>
              <w:rPr>
                <w:rFonts w:eastAsia="Cambria" w:cs="Arial"/>
                <w:sz w:val="22"/>
                <w:szCs w:val="22"/>
              </w:rPr>
            </w:pPr>
            <w:r w:rsidRPr="00AB7672">
              <w:rPr>
                <w:rFonts w:eastAsia="Cambria" w:cs="Arial"/>
                <w:color w:val="0D0D0D" w:themeColor="text1" w:themeTint="F2"/>
                <w:sz w:val="22"/>
                <w:szCs w:val="22"/>
              </w:rPr>
              <w:t>Dokumentation und Wartbarkeit des Codes</w:t>
            </w:r>
            <w:r w:rsidRPr="00AB7672">
              <w:rPr>
                <w:rFonts w:cs="Arial"/>
                <w:sz w:val="22"/>
                <w:szCs w:val="22"/>
              </w:rPr>
              <w:tab/>
            </w:r>
          </w:p>
        </w:tc>
        <w:tc>
          <w:tcPr>
            <w:tcW w:w="3711" w:type="dxa"/>
            <w:tcBorders>
              <w:top w:val="single" w:sz="8" w:space="0" w:color="auto"/>
              <w:left w:val="single" w:sz="8" w:space="0" w:color="auto"/>
              <w:bottom w:val="single" w:sz="8" w:space="0" w:color="auto"/>
              <w:right w:val="single" w:sz="8" w:space="0" w:color="auto"/>
            </w:tcBorders>
            <w:tcMar>
              <w:left w:w="108" w:type="dxa"/>
              <w:right w:w="108" w:type="dxa"/>
            </w:tcMar>
          </w:tcPr>
          <w:p w14:paraId="205E9B64" w14:textId="7424E43A" w:rsidR="233BD221" w:rsidRPr="00AB7672" w:rsidRDefault="233BD221" w:rsidP="008D7FFE">
            <w:pPr>
              <w:spacing w:line="240" w:lineRule="auto"/>
              <w:jc w:val="left"/>
              <w:rPr>
                <w:rFonts w:eastAsia="Cambria" w:cs="Arial"/>
                <w:sz w:val="22"/>
                <w:szCs w:val="22"/>
              </w:rPr>
            </w:pPr>
            <w:r w:rsidRPr="00AB7672">
              <w:rPr>
                <w:rFonts w:eastAsia="Cambria" w:cs="Arial"/>
                <w:color w:val="0D0D0D" w:themeColor="text1" w:themeTint="F2"/>
                <w:sz w:val="22"/>
                <w:szCs w:val="22"/>
              </w:rPr>
              <w:t>Bereitstellung einer ausführlichen Dokumentation und gut strukturierter Codebasis, um die Wartbarkeit zu gewährleisten.</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1C5C9955" w14:textId="33CF3E52" w:rsidR="233BD221" w:rsidRPr="00AB7672" w:rsidRDefault="233BD221" w:rsidP="008D7FFE">
            <w:pPr>
              <w:spacing w:line="240" w:lineRule="auto"/>
              <w:jc w:val="left"/>
              <w:rPr>
                <w:rFonts w:eastAsia="Cambria" w:cs="Arial"/>
                <w:color w:val="0D0D0D" w:themeColor="text1" w:themeTint="F2"/>
                <w:sz w:val="22"/>
                <w:szCs w:val="22"/>
              </w:rPr>
            </w:pPr>
            <w:r w:rsidRPr="00AB7672">
              <w:rPr>
                <w:rFonts w:eastAsia="Cambria" w:cs="Arial"/>
                <w:color w:val="0D0D0D" w:themeColor="text1" w:themeTint="F2"/>
                <w:sz w:val="22"/>
                <w:szCs w:val="22"/>
              </w:rPr>
              <w:t xml:space="preserve">- </w:t>
            </w:r>
            <w:proofErr w:type="spellStart"/>
            <w:r w:rsidRPr="00AB7672">
              <w:rPr>
                <w:rFonts w:eastAsia="Cambria" w:cs="Arial"/>
                <w:color w:val="0D0D0D" w:themeColor="text1" w:themeTint="F2"/>
                <w:sz w:val="22"/>
                <w:szCs w:val="22"/>
              </w:rPr>
              <w:t>Stukturierter</w:t>
            </w:r>
            <w:proofErr w:type="spellEnd"/>
            <w:r w:rsidRPr="00AB7672">
              <w:rPr>
                <w:rFonts w:eastAsia="Cambria" w:cs="Arial"/>
                <w:color w:val="0D0D0D" w:themeColor="text1" w:themeTint="F2"/>
                <w:sz w:val="22"/>
                <w:szCs w:val="22"/>
              </w:rPr>
              <w:t xml:space="preserve"> und kommentierter Code</w:t>
            </w:r>
            <w:r w:rsidRPr="00AB7672">
              <w:rPr>
                <w:rFonts w:cs="Arial"/>
                <w:sz w:val="22"/>
                <w:szCs w:val="22"/>
              </w:rPr>
              <w:br/>
            </w:r>
            <w:r w:rsidRPr="00AB7672">
              <w:rPr>
                <w:rFonts w:eastAsia="Cambria" w:cs="Arial"/>
                <w:color w:val="0D0D0D" w:themeColor="text1" w:themeTint="F2"/>
                <w:sz w:val="22"/>
                <w:szCs w:val="22"/>
              </w:rPr>
              <w:t>- Dokumentation</w:t>
            </w:r>
            <w:r w:rsidRPr="00AB7672">
              <w:rPr>
                <w:rFonts w:cs="Arial"/>
                <w:sz w:val="22"/>
                <w:szCs w:val="22"/>
              </w:rPr>
              <w:br/>
            </w:r>
            <w:r w:rsidRPr="00AB7672">
              <w:rPr>
                <w:rFonts w:eastAsia="Cambria" w:cs="Arial"/>
                <w:color w:val="0D0D0D" w:themeColor="text1" w:themeTint="F2"/>
                <w:sz w:val="22"/>
                <w:szCs w:val="22"/>
              </w:rPr>
              <w:t xml:space="preserve"> </w:t>
            </w:r>
          </w:p>
        </w:tc>
      </w:tr>
    </w:tbl>
    <w:p w14:paraId="589D3820" w14:textId="77777777" w:rsidR="00A65EB1" w:rsidRDefault="7D99869E" w:rsidP="00102F96">
      <w:pPr>
        <w:pStyle w:val="berschrift2"/>
      </w:pPr>
      <w:bookmarkStart w:id="7" w:name="_Toc177409617"/>
      <w:r w:rsidRPr="49A239FF">
        <w:t>2.2 Allgemeine Architektur</w:t>
      </w:r>
      <w:bookmarkEnd w:id="7"/>
    </w:p>
    <w:p w14:paraId="383D61EF" w14:textId="37660E1D" w:rsidR="2A41BBC2" w:rsidRDefault="2A41BBC2" w:rsidP="00A65EB1"/>
    <w:p w14:paraId="74B0D40B" w14:textId="77777777" w:rsidR="00360426" w:rsidRDefault="00102F96" w:rsidP="00360426">
      <w:r>
        <w:rPr>
          <w:noProof/>
        </w:rPr>
        <w:drawing>
          <wp:inline distT="0" distB="0" distL="0" distR="0" wp14:anchorId="59A87143" wp14:editId="7CFE0D87">
            <wp:extent cx="5724524" cy="2905125"/>
            <wp:effectExtent l="0" t="0" r="0" b="0"/>
            <wp:docPr id="1567532190" name="Picture 156753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905125"/>
                    </a:xfrm>
                    <a:prstGeom prst="rect">
                      <a:avLst/>
                    </a:prstGeom>
                  </pic:spPr>
                </pic:pic>
              </a:graphicData>
            </a:graphic>
          </wp:inline>
        </w:drawing>
      </w:r>
      <w:r>
        <w:br/>
      </w:r>
    </w:p>
    <w:p w14:paraId="20BF901E" w14:textId="043808A8" w:rsidR="7D99869E" w:rsidRDefault="7D99869E" w:rsidP="00360426">
      <w:pPr>
        <w:pStyle w:val="berschrift2"/>
      </w:pPr>
      <w:bookmarkStart w:id="8" w:name="_Toc177409618"/>
      <w:r w:rsidRPr="49A239FF">
        <w:t>2.3 Auswahl der Technologien</w:t>
      </w:r>
      <w:bookmarkEnd w:id="8"/>
    </w:p>
    <w:p w14:paraId="457E800B" w14:textId="5FD38096" w:rsidR="27FE645F" w:rsidRDefault="27FE645F" w:rsidP="00613598">
      <w:pPr>
        <w:pStyle w:val="berschrift3"/>
      </w:pPr>
      <w:bookmarkStart w:id="9" w:name="_Toc177409619"/>
      <w:r w:rsidRPr="49A239FF">
        <w:t xml:space="preserve">2.3.1 </w:t>
      </w:r>
      <w:r w:rsidR="5867D580" w:rsidRPr="49A239FF">
        <w:t>Python/Flask</w:t>
      </w:r>
      <w:bookmarkEnd w:id="9"/>
    </w:p>
    <w:p w14:paraId="52229CEF" w14:textId="494882EF" w:rsidR="0D22B933" w:rsidRDefault="00C71001" w:rsidP="49A239FF">
      <w:r>
        <w:t>In diesem Projekt wurde Flask als Webframework ausgewählt</w:t>
      </w:r>
      <w:r w:rsidR="0D22B933" w:rsidRPr="49A239FF">
        <w:t xml:space="preserve">. </w:t>
      </w:r>
      <w:r w:rsidR="70AACEBE" w:rsidRPr="49A239FF">
        <w:t>“Flask ist ein Python-Microframework [...]. Es wurde mit Blick auf die Geschwindigkeit entwickelt, sodass Sie sehr schnell mit der Entwicklung von Webanwendungen beginnen können.”</w:t>
      </w:r>
      <w:r w:rsidR="0D22B933" w:rsidRPr="49A239FF">
        <w:rPr>
          <w:rStyle w:val="Funotenzeichen"/>
        </w:rPr>
        <w:footnoteReference w:id="2"/>
      </w:r>
      <w:r w:rsidR="7BF52885" w:rsidRPr="49A239FF">
        <w:t xml:space="preserve"> Gerade das minimalistische Konzept, was es uns ermöglicht </w:t>
      </w:r>
      <w:r w:rsidR="00073544">
        <w:t>nachfolgende</w:t>
      </w:r>
      <w:r w:rsidR="1E8ACC05" w:rsidRPr="49A239FF">
        <w:t xml:space="preserve"> Komponenten sehr flexibel einzubauen war einer der Hauptgründe weshalb Flask gewählt wurde</w:t>
      </w:r>
      <w:r w:rsidR="00414E8E">
        <w:t xml:space="preserve">. </w:t>
      </w:r>
      <w:r w:rsidR="00FA53DB" w:rsidRPr="00FA53DB">
        <w:t>Die bereits vorhandene Expertise im Team hat zudem den Einarbeitungsaufwand minimiert und zu erheblichen Zeitersparnissen geführt.</w:t>
      </w:r>
    </w:p>
    <w:p w14:paraId="542EC950" w14:textId="1EC771AC" w:rsidR="4BFE45CF" w:rsidRDefault="4BFE45CF" w:rsidP="00613598">
      <w:pPr>
        <w:pStyle w:val="berschrift3"/>
      </w:pPr>
      <w:bookmarkStart w:id="10" w:name="_Toc177409620"/>
      <w:r w:rsidRPr="49A239FF">
        <w:t xml:space="preserve">2.3.2 </w:t>
      </w:r>
      <w:proofErr w:type="spellStart"/>
      <w:r w:rsidR="5867D580" w:rsidRPr="49A239FF">
        <w:t>React</w:t>
      </w:r>
      <w:bookmarkEnd w:id="10"/>
      <w:proofErr w:type="spellEnd"/>
    </w:p>
    <w:p w14:paraId="67C63B51" w14:textId="60F81C17" w:rsidR="006149B8" w:rsidRPr="00AE1A31" w:rsidRDefault="009241E5" w:rsidP="00AE1A31">
      <w:pPr>
        <w:rPr>
          <w:rFonts w:eastAsiaTheme="minorEastAsia"/>
          <w:b/>
        </w:rPr>
      </w:pPr>
      <w:proofErr w:type="spellStart"/>
      <w:r w:rsidRPr="00AE1A31">
        <w:rPr>
          <w:bCs/>
        </w:rPr>
        <w:t>React</w:t>
      </w:r>
      <w:proofErr w:type="spellEnd"/>
      <w:r w:rsidRPr="00AE1A31">
        <w:rPr>
          <w:bCs/>
        </w:rPr>
        <w:t xml:space="preserve"> wurde als Frontend</w:t>
      </w:r>
      <w:r w:rsidR="002F0E53">
        <w:rPr>
          <w:bCs/>
        </w:rPr>
        <w:t>-F</w:t>
      </w:r>
      <w:r w:rsidRPr="00AE1A31">
        <w:rPr>
          <w:bCs/>
        </w:rPr>
        <w:t>ramework ausgewählt und musste sich hierbei hauptsächlich gegen Angular beweisen.</w:t>
      </w:r>
      <w:r w:rsidRPr="00977630">
        <w:rPr>
          <w:bCs/>
        </w:rPr>
        <w:t xml:space="preserve"> </w:t>
      </w:r>
      <w:proofErr w:type="spellStart"/>
      <w:r w:rsidR="006B791A" w:rsidRPr="00977630">
        <w:rPr>
          <w:rFonts w:eastAsiaTheme="minorEastAsia"/>
        </w:rPr>
        <w:t>React</w:t>
      </w:r>
      <w:proofErr w:type="spellEnd"/>
      <w:r w:rsidR="009938A5">
        <w:rPr>
          <w:rFonts w:eastAsiaTheme="minorEastAsia"/>
        </w:rPr>
        <w:t xml:space="preserve"> ermöglicht die Verwendung von JavaScript oder </w:t>
      </w:r>
      <w:proofErr w:type="spellStart"/>
      <w:r w:rsidR="009938A5">
        <w:rPr>
          <w:rFonts w:eastAsiaTheme="minorEastAsia"/>
        </w:rPr>
        <w:t>Typescript</w:t>
      </w:r>
      <w:proofErr w:type="spellEnd"/>
      <w:r w:rsidR="009938A5">
        <w:rPr>
          <w:rFonts w:eastAsiaTheme="minorEastAsia"/>
        </w:rPr>
        <w:t xml:space="preserve"> zur</w:t>
      </w:r>
      <w:r w:rsidR="006B791A" w:rsidRPr="00977630">
        <w:rPr>
          <w:rFonts w:eastAsiaTheme="minorEastAsia"/>
        </w:rPr>
        <w:t xml:space="preserve"> Erstellung von Benutzeroberflächen. </w:t>
      </w:r>
      <w:r w:rsidR="00CA12B1">
        <w:rPr>
          <w:rFonts w:eastAsiaTheme="minorEastAsia"/>
        </w:rPr>
        <w:t>Außerdem erleichtert die</w:t>
      </w:r>
      <w:r w:rsidR="006B791A" w:rsidRPr="00977630">
        <w:rPr>
          <w:rFonts w:eastAsiaTheme="minorEastAsia"/>
        </w:rPr>
        <w:t xml:space="preserve"> Nutzung von Komponenten in </w:t>
      </w:r>
      <w:proofErr w:type="spellStart"/>
      <w:r w:rsidR="006B791A" w:rsidRPr="00977630">
        <w:rPr>
          <w:rFonts w:eastAsiaTheme="minorEastAsia"/>
        </w:rPr>
        <w:t>React</w:t>
      </w:r>
      <w:proofErr w:type="spellEnd"/>
      <w:r w:rsidR="006B791A" w:rsidRPr="00977630">
        <w:rPr>
          <w:rFonts w:eastAsiaTheme="minorEastAsia"/>
        </w:rPr>
        <w:t xml:space="preserve"> den Aufbau eines </w:t>
      </w:r>
      <w:r w:rsidR="00FE20B3">
        <w:rPr>
          <w:rFonts w:eastAsiaTheme="minorEastAsia"/>
        </w:rPr>
        <w:t>einheitlichen</w:t>
      </w:r>
      <w:r w:rsidR="006B791A" w:rsidRPr="00977630">
        <w:rPr>
          <w:rFonts w:eastAsiaTheme="minorEastAsia"/>
        </w:rPr>
        <w:t xml:space="preserve"> User Interfaces und fördert die Wiederverwendbarkeit von Logik, was Zeit </w:t>
      </w:r>
      <w:r w:rsidR="00337639">
        <w:rPr>
          <w:rFonts w:eastAsiaTheme="minorEastAsia"/>
        </w:rPr>
        <w:t>ein</w:t>
      </w:r>
      <w:r w:rsidR="006B791A" w:rsidRPr="00977630">
        <w:rPr>
          <w:rFonts w:eastAsiaTheme="minorEastAsia"/>
        </w:rPr>
        <w:t xml:space="preserve">spart. Die weit verbreitete Nutzung von </w:t>
      </w:r>
      <w:proofErr w:type="spellStart"/>
      <w:r w:rsidR="006B791A" w:rsidRPr="00977630">
        <w:rPr>
          <w:rFonts w:eastAsiaTheme="minorEastAsia"/>
        </w:rPr>
        <w:t>React</w:t>
      </w:r>
      <w:proofErr w:type="spellEnd"/>
      <w:r w:rsidR="006B791A" w:rsidRPr="00977630">
        <w:rPr>
          <w:rFonts w:eastAsiaTheme="minorEastAsia"/>
        </w:rPr>
        <w:t xml:space="preserve"> garantiert umfangreiche Unterstützung durch eine große, aktive Community und eine Vielzahl von nützlichen Libraries und Tools. Für das Design der Anwendung wurde Bootstrap verwendet.</w:t>
      </w:r>
    </w:p>
    <w:p w14:paraId="3A796C9C" w14:textId="40E4E8EA" w:rsidR="00E60127" w:rsidRDefault="005258BE" w:rsidP="005258BE">
      <w:pPr>
        <w:pStyle w:val="berschrift3"/>
      </w:pPr>
      <w:bookmarkStart w:id="11" w:name="_Toc177409621"/>
      <w:r>
        <w:t>2.3.3 N</w:t>
      </w:r>
      <w:r w:rsidR="006149B8">
        <w:t>g</w:t>
      </w:r>
      <w:r w:rsidR="00587068">
        <w:t>inx</w:t>
      </w:r>
      <w:bookmarkEnd w:id="11"/>
    </w:p>
    <w:p w14:paraId="38020FE1" w14:textId="181AAD8B" w:rsidR="002B2757" w:rsidRDefault="00CB0320" w:rsidP="00AE1A31">
      <w:pPr>
        <w:rPr>
          <w:b/>
        </w:rPr>
      </w:pPr>
      <w:r w:rsidRPr="00CB0320">
        <w:t>Nginx wird in diesem Projekt für das Load-</w:t>
      </w:r>
      <w:proofErr w:type="spellStart"/>
      <w:r w:rsidRPr="00CB0320">
        <w:t>Balancing</w:t>
      </w:r>
      <w:proofErr w:type="spellEnd"/>
      <w:r w:rsidRPr="00CB0320">
        <w:t xml:space="preserve"> sowohl der Scheduler als auch des </w:t>
      </w:r>
      <w:proofErr w:type="spellStart"/>
      <w:r w:rsidRPr="00CB0320">
        <w:t>Frontends</w:t>
      </w:r>
      <w:proofErr w:type="spellEnd"/>
      <w:r w:rsidRPr="00CB0320">
        <w:t xml:space="preserve"> eingesetzt. Es verwendet das Round-Robin-Verfahren, um eingehende Anfragen gleichmäßig auf </w:t>
      </w:r>
      <w:r w:rsidR="00A24567">
        <w:t>die aktiven</w:t>
      </w:r>
      <w:r w:rsidRPr="00CB0320">
        <w:t xml:space="preserve"> Serverinstanzen zu verteilen, was die Lastenverteilung </w:t>
      </w:r>
      <w:proofErr w:type="gramStart"/>
      <w:r w:rsidRPr="00CB0320">
        <w:t>optimiert</w:t>
      </w:r>
      <w:proofErr w:type="gramEnd"/>
      <w:r w:rsidRPr="00CB0320">
        <w:t xml:space="preserve"> und die Verfügbarkeit erhöht.</w:t>
      </w:r>
    </w:p>
    <w:p w14:paraId="168D2F60" w14:textId="61ADD08B" w:rsidR="2A177B0A" w:rsidRDefault="2A177B0A" w:rsidP="00613598">
      <w:pPr>
        <w:pStyle w:val="berschrift3"/>
      </w:pPr>
      <w:bookmarkStart w:id="12" w:name="_Toc177409622"/>
      <w:r w:rsidRPr="49A239FF">
        <w:t xml:space="preserve">2.3.4 </w:t>
      </w:r>
      <w:r w:rsidR="5867D580" w:rsidRPr="49A239FF">
        <w:t>Postgre</w:t>
      </w:r>
      <w:r w:rsidR="00944DF1">
        <w:t>SQL</w:t>
      </w:r>
      <w:bookmarkEnd w:id="12"/>
    </w:p>
    <w:p w14:paraId="51B208AE" w14:textId="07B8C30A" w:rsidR="00A6536E" w:rsidRDefault="00A6536E" w:rsidP="00AE1A31">
      <w:pPr>
        <w:rPr>
          <w:b/>
        </w:rPr>
      </w:pPr>
      <w:r w:rsidRPr="00A6536E">
        <w:t>PostgreSQL übernimmt die Verwaltung der Nutzerinformationen, die Speicherung der verfügbaren API-Endpunkte und die Verwaltung der Abonnements. Die Entscheidung für PostgreSQL basiert auf der vorhandenen Erfahrung im Team sowie den Vorteilen der Open-Source-Lizenz und der</w:t>
      </w:r>
      <w:r w:rsidR="00190F1B">
        <w:t xml:space="preserve"> großen</w:t>
      </w:r>
      <w:r w:rsidRPr="00A6536E">
        <w:t xml:space="preserve"> aktiven Community.</w:t>
      </w:r>
    </w:p>
    <w:p w14:paraId="29D4D040" w14:textId="2D5930CE" w:rsidR="00CB0320" w:rsidRDefault="00CB0320" w:rsidP="006149B8">
      <w:pPr>
        <w:pStyle w:val="berschrift3"/>
      </w:pPr>
      <w:bookmarkStart w:id="13" w:name="_Toc177409623"/>
      <w:r>
        <w:t>2.3.4</w:t>
      </w:r>
      <w:r w:rsidR="002C21DD">
        <w:t xml:space="preserve"> </w:t>
      </w:r>
      <w:proofErr w:type="spellStart"/>
      <w:r w:rsidR="002C21DD">
        <w:t>InfluxDB</w:t>
      </w:r>
      <w:bookmarkEnd w:id="13"/>
      <w:proofErr w:type="spellEnd"/>
    </w:p>
    <w:p w14:paraId="6EAA7930" w14:textId="23F2C57D" w:rsidR="00D308F8" w:rsidRPr="00D308F8" w:rsidRDefault="00D308F8" w:rsidP="00D308F8">
      <w:proofErr w:type="spellStart"/>
      <w:r w:rsidRPr="00D308F8">
        <w:t>InfluxDB</w:t>
      </w:r>
      <w:proofErr w:type="spellEnd"/>
      <w:r w:rsidRPr="00D308F8">
        <w:t xml:space="preserve"> wird verwendet, um die von den APIs abgefragten Werte zu speichern. Die Datenbank ist besonders auf die Speicherung und Abfrage von Zeitreihendaten ausgelegt, was sie ideal für diese Aufgabe macht.</w:t>
      </w:r>
      <w:r w:rsidR="009A6B59">
        <w:t xml:space="preserve"> So benutzt </w:t>
      </w:r>
      <w:r w:rsidR="004826C1">
        <w:t>Influx</w:t>
      </w:r>
      <w:r w:rsidR="009A6B59">
        <w:t xml:space="preserve"> ein Zeilenorientiertes Datenspeicherungsformat „</w:t>
      </w:r>
      <w:r w:rsidR="009A6B59" w:rsidRPr="009A6B59">
        <w:t xml:space="preserve">which </w:t>
      </w:r>
      <w:proofErr w:type="spellStart"/>
      <w:r w:rsidR="009A6B59" w:rsidRPr="009A6B59">
        <w:t>provides</w:t>
      </w:r>
      <w:proofErr w:type="spellEnd"/>
      <w:r w:rsidR="009A6B59" w:rsidRPr="009A6B59">
        <w:t xml:space="preserve"> a </w:t>
      </w:r>
      <w:proofErr w:type="spellStart"/>
      <w:r w:rsidR="009A6B59" w:rsidRPr="009A6B59">
        <w:t>number</w:t>
      </w:r>
      <w:proofErr w:type="spellEnd"/>
      <w:r w:rsidR="009A6B59" w:rsidRPr="009A6B59">
        <w:t xml:space="preserve"> </w:t>
      </w:r>
      <w:proofErr w:type="spellStart"/>
      <w:r w:rsidR="009A6B59" w:rsidRPr="009A6B59">
        <w:t>of</w:t>
      </w:r>
      <w:proofErr w:type="spellEnd"/>
      <w:r w:rsidR="009A6B59" w:rsidRPr="009A6B59">
        <w:t xml:space="preserve"> </w:t>
      </w:r>
      <w:proofErr w:type="spellStart"/>
      <w:r w:rsidR="009A6B59" w:rsidRPr="009A6B59">
        <w:t>benefits</w:t>
      </w:r>
      <w:proofErr w:type="spellEnd"/>
      <w:r w:rsidR="009A6B59" w:rsidRPr="009A6B59">
        <w:t xml:space="preserve"> </w:t>
      </w:r>
      <w:proofErr w:type="spellStart"/>
      <w:r w:rsidR="009A6B59" w:rsidRPr="009A6B59">
        <w:t>for</w:t>
      </w:r>
      <w:proofErr w:type="spellEnd"/>
      <w:r w:rsidR="009A6B59" w:rsidRPr="009A6B59">
        <w:t xml:space="preserve"> </w:t>
      </w:r>
      <w:proofErr w:type="spellStart"/>
      <w:r w:rsidR="009A6B59" w:rsidRPr="009A6B59">
        <w:t>working</w:t>
      </w:r>
      <w:proofErr w:type="spellEnd"/>
      <w:r w:rsidR="009A6B59" w:rsidRPr="009A6B59">
        <w:t xml:space="preserve"> with time </w:t>
      </w:r>
      <w:proofErr w:type="spellStart"/>
      <w:r w:rsidR="009A6B59" w:rsidRPr="009A6B59">
        <w:t>series</w:t>
      </w:r>
      <w:proofErr w:type="spellEnd"/>
      <w:r w:rsidR="009A6B59" w:rsidRPr="009A6B59">
        <w:t xml:space="preserve"> </w:t>
      </w:r>
      <w:proofErr w:type="spellStart"/>
      <w:r w:rsidR="009A6B59" w:rsidRPr="009A6B59">
        <w:t>data</w:t>
      </w:r>
      <w:proofErr w:type="spellEnd"/>
      <w:r w:rsidR="009A6B59" w:rsidRPr="009A6B59">
        <w:t xml:space="preserve">. This </w:t>
      </w:r>
      <w:proofErr w:type="spellStart"/>
      <w:r w:rsidR="009A6B59" w:rsidRPr="009A6B59">
        <w:t>includes</w:t>
      </w:r>
      <w:proofErr w:type="spellEnd"/>
      <w:r w:rsidR="009A6B59" w:rsidRPr="009A6B59">
        <w:t xml:space="preserve"> </w:t>
      </w:r>
      <w:proofErr w:type="spellStart"/>
      <w:r w:rsidR="009A6B59" w:rsidRPr="009A6B59">
        <w:t>improved</w:t>
      </w:r>
      <w:proofErr w:type="spellEnd"/>
      <w:r w:rsidR="009A6B59" w:rsidRPr="009A6B59">
        <w:t xml:space="preserve"> </w:t>
      </w:r>
      <w:proofErr w:type="spellStart"/>
      <w:r w:rsidR="009A6B59" w:rsidRPr="009A6B59">
        <w:t>data</w:t>
      </w:r>
      <w:proofErr w:type="spellEnd"/>
      <w:r w:rsidR="009A6B59" w:rsidRPr="009A6B59">
        <w:t xml:space="preserve"> </w:t>
      </w:r>
      <w:proofErr w:type="spellStart"/>
      <w:r w:rsidR="009A6B59" w:rsidRPr="009A6B59">
        <w:t>compression</w:t>
      </w:r>
      <w:proofErr w:type="spellEnd"/>
      <w:r w:rsidR="009A6B59" w:rsidRPr="009A6B59">
        <w:t xml:space="preserve"> which </w:t>
      </w:r>
      <w:proofErr w:type="spellStart"/>
      <w:r w:rsidR="009A6B59" w:rsidRPr="009A6B59">
        <w:t>makes</w:t>
      </w:r>
      <w:proofErr w:type="spellEnd"/>
      <w:r w:rsidR="009A6B59" w:rsidRPr="009A6B59">
        <w:t xml:space="preserve"> </w:t>
      </w:r>
      <w:proofErr w:type="spellStart"/>
      <w:r w:rsidR="009A6B59" w:rsidRPr="009A6B59">
        <w:t>it</w:t>
      </w:r>
      <w:proofErr w:type="spellEnd"/>
      <w:r w:rsidR="009A6B59" w:rsidRPr="009A6B59">
        <w:t xml:space="preserve"> </w:t>
      </w:r>
      <w:proofErr w:type="spellStart"/>
      <w:r w:rsidR="009A6B59" w:rsidRPr="009A6B59">
        <w:t>more</w:t>
      </w:r>
      <w:proofErr w:type="spellEnd"/>
      <w:r w:rsidR="009A6B59" w:rsidRPr="009A6B59">
        <w:t xml:space="preserve"> </w:t>
      </w:r>
      <w:proofErr w:type="spellStart"/>
      <w:r w:rsidR="009A6B59" w:rsidRPr="009A6B59">
        <w:t>cost</w:t>
      </w:r>
      <w:proofErr w:type="spellEnd"/>
      <w:r w:rsidR="009A6B59" w:rsidRPr="009A6B59">
        <w:t xml:space="preserve"> </w:t>
      </w:r>
      <w:proofErr w:type="spellStart"/>
      <w:r w:rsidR="009A6B59" w:rsidRPr="009A6B59">
        <w:t>effective</w:t>
      </w:r>
      <w:proofErr w:type="spellEnd"/>
      <w:r w:rsidR="009A6B59" w:rsidRPr="009A6B59">
        <w:t xml:space="preserve"> </w:t>
      </w:r>
      <w:proofErr w:type="spellStart"/>
      <w:r w:rsidR="009A6B59" w:rsidRPr="009A6B59">
        <w:t>when</w:t>
      </w:r>
      <w:proofErr w:type="spellEnd"/>
      <w:r w:rsidR="009A6B59" w:rsidRPr="009A6B59">
        <w:t xml:space="preserve"> </w:t>
      </w:r>
      <w:proofErr w:type="spellStart"/>
      <w:r w:rsidR="009A6B59" w:rsidRPr="009A6B59">
        <w:t>storing</w:t>
      </w:r>
      <w:proofErr w:type="spellEnd"/>
      <w:r w:rsidR="009A6B59" w:rsidRPr="009A6B59">
        <w:t xml:space="preserve"> large </w:t>
      </w:r>
      <w:proofErr w:type="spellStart"/>
      <w:r w:rsidR="009A6B59" w:rsidRPr="009A6B59">
        <w:t>amounts</w:t>
      </w:r>
      <w:proofErr w:type="spellEnd"/>
      <w:r w:rsidR="009A6B59" w:rsidRPr="009A6B59">
        <w:t xml:space="preserve"> </w:t>
      </w:r>
      <w:proofErr w:type="spellStart"/>
      <w:r w:rsidR="009A6B59" w:rsidRPr="009A6B59">
        <w:t>of</w:t>
      </w:r>
      <w:proofErr w:type="spellEnd"/>
      <w:r w:rsidR="009A6B59" w:rsidRPr="009A6B59">
        <w:t xml:space="preserve"> </w:t>
      </w:r>
      <w:proofErr w:type="spellStart"/>
      <w:r w:rsidR="009A6B59" w:rsidRPr="009A6B59">
        <w:t>data</w:t>
      </w:r>
      <w:proofErr w:type="spellEnd"/>
      <w:r w:rsidR="009A6B59" w:rsidRPr="009A6B59">
        <w:t>.</w:t>
      </w:r>
      <w:r w:rsidR="00060D2C">
        <w:t>“</w:t>
      </w:r>
      <w:r w:rsidR="00D0394C">
        <w:rPr>
          <w:rStyle w:val="Funotenzeichen"/>
        </w:rPr>
        <w:footnoteReference w:id="3"/>
      </w:r>
    </w:p>
    <w:p w14:paraId="5DBFFB49" w14:textId="1355486F" w:rsidR="7C488071" w:rsidRDefault="7C488071" w:rsidP="006149B8">
      <w:pPr>
        <w:pStyle w:val="berschrift3"/>
      </w:pPr>
      <w:bookmarkStart w:id="14" w:name="_Toc177409624"/>
      <w:ins w:id="15" w:author="Microsoft Word" w:date="2024-09-16T16:16:00Z" w16du:dateUtc="2024-09-16T14:16:00Z">
        <w:r w:rsidRPr="006149B8">
          <w:t xml:space="preserve">2.3.5 </w:t>
        </w:r>
        <w:proofErr w:type="spellStart"/>
        <w:r w:rsidR="000676C4" w:rsidRPr="006149B8">
          <w:t>Redis</w:t>
        </w:r>
      </w:ins>
      <w:bookmarkEnd w:id="14"/>
      <w:proofErr w:type="spellEnd"/>
    </w:p>
    <w:p w14:paraId="3BE99C09" w14:textId="407143DD" w:rsidR="00C53643" w:rsidRDefault="00C53643" w:rsidP="00AE1A31">
      <w:pPr>
        <w:rPr>
          <w:rFonts w:eastAsiaTheme="minorEastAsia"/>
          <w:b/>
        </w:rPr>
      </w:pPr>
      <w:proofErr w:type="spellStart"/>
      <w:r w:rsidRPr="65B849F7">
        <w:t>Redis</w:t>
      </w:r>
      <w:proofErr w:type="spellEnd"/>
      <w:r w:rsidRPr="65B849F7">
        <w:t xml:space="preserve"> wird eingesetzt, um die Konsistenz des Systems zu gewährleisten, indem es Daten zwischen den Containern verwaltet. Es wird insbesondere für die replizierten Scheduler verwendet, um gemeinsame Werte wie die Anzahl aktiver API-Abfrageinstanzen zu speichern und darauf zuzugreifen.</w:t>
      </w:r>
    </w:p>
    <w:p w14:paraId="71B214A2" w14:textId="2848313D" w:rsidR="6CC2BC9D" w:rsidRDefault="6CC2BC9D" w:rsidP="00613598">
      <w:pPr>
        <w:pStyle w:val="berschrift3"/>
      </w:pPr>
      <w:bookmarkStart w:id="16" w:name="_Toc177409625"/>
      <w:r w:rsidRPr="49A239FF">
        <w:t xml:space="preserve">2.3.6 </w:t>
      </w:r>
      <w:r w:rsidR="1CF9496E" w:rsidRPr="49A239FF">
        <w:t>Ofelia</w:t>
      </w:r>
      <w:bookmarkEnd w:id="16"/>
    </w:p>
    <w:p w14:paraId="2EE47D7E" w14:textId="6A41BC5C" w:rsidR="005B343A" w:rsidRPr="005B343A" w:rsidRDefault="005B343A" w:rsidP="005B343A">
      <w:r w:rsidRPr="005B343A">
        <w:t xml:space="preserve">Als leichtgewichtiges Scheduling-Tool ermöglicht </w:t>
      </w:r>
      <w:r w:rsidR="00C53643">
        <w:t>Ofelia</w:t>
      </w:r>
      <w:r w:rsidRPr="005B343A">
        <w:t xml:space="preserve"> die einfache Planung und Ausführung von Jobs innerhalb von Docker-Containern. Es bietet eine effiziente Möglichkeit zur Verwaltung</w:t>
      </w:r>
      <w:r w:rsidR="00A46CBD">
        <w:t xml:space="preserve"> und Verteilung</w:t>
      </w:r>
      <w:r w:rsidRPr="005B343A">
        <w:t xml:space="preserve"> wiederkehrender Aufgaben</w:t>
      </w:r>
      <w:r w:rsidR="000F04A1">
        <w:t>. Mit Ofelia ist es möglich die API-Abfrage Jobs zentral zu or</w:t>
      </w:r>
      <w:r w:rsidR="00092F23">
        <w:t>chestrieren.</w:t>
      </w:r>
    </w:p>
    <w:p w14:paraId="4E62ABA1" w14:textId="54A6B669" w:rsidR="49A239FF" w:rsidRDefault="49A239FF" w:rsidP="49A239FF">
      <w:pPr>
        <w:spacing w:before="240" w:after="240"/>
      </w:pPr>
    </w:p>
    <w:p w14:paraId="057CCFD5" w14:textId="0137811E" w:rsidR="3F389C4F" w:rsidRDefault="3F389C4F" w:rsidP="00613598">
      <w:pPr>
        <w:pStyle w:val="berschrift1"/>
      </w:pPr>
      <w:bookmarkStart w:id="17" w:name="_Toc177409626"/>
      <w:r w:rsidRPr="49A239FF">
        <w:t>Umsetzung</w:t>
      </w:r>
      <w:bookmarkEnd w:id="17"/>
    </w:p>
    <w:p w14:paraId="73F3B63D" w14:textId="49610E2D" w:rsidR="66C43AE8" w:rsidRDefault="001E2925" w:rsidP="00207B95">
      <w:pPr>
        <w:jc w:val="left"/>
        <w:rPr>
          <w:rFonts w:ascii="Aptos" w:eastAsia="Aptos" w:hAnsi="Aptos" w:cs="Aptos"/>
          <w:b/>
          <w:color w:val="000000" w:themeColor="text1"/>
        </w:rPr>
      </w:pPr>
      <w:r w:rsidRPr="00312B83">
        <w:rPr>
          <w:noProof/>
        </w:rPr>
        <w:drawing>
          <wp:anchor distT="0" distB="0" distL="114300" distR="114300" simplePos="0" relativeHeight="251658240" behindDoc="0" locked="0" layoutInCell="1" allowOverlap="1" wp14:anchorId="3B507D1C" wp14:editId="6A92698C">
            <wp:simplePos x="0" y="0"/>
            <wp:positionH relativeFrom="margin">
              <wp:posOffset>669471</wp:posOffset>
            </wp:positionH>
            <wp:positionV relativeFrom="paragraph">
              <wp:posOffset>319314</wp:posOffset>
            </wp:positionV>
            <wp:extent cx="4253230" cy="4711065"/>
            <wp:effectExtent l="0" t="0" r="0" b="0"/>
            <wp:wrapTopAndBottom/>
            <wp:docPr id="5657314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rotWithShape="1">
                    <a:blip r:embed="rId10" cstate="print">
                      <a:extLst>
                        <a:ext uri="{28A0092B-C50C-407E-A947-70E740481C1C}">
                          <a14:useLocalDpi xmlns:a14="http://schemas.microsoft.com/office/drawing/2010/main" val="0"/>
                        </a:ext>
                      </a:extLst>
                    </a:blip>
                    <a:srcRect b="-4256"/>
                    <a:stretch/>
                  </pic:blipFill>
                  <pic:spPr bwMode="auto">
                    <a:xfrm>
                      <a:off x="0" y="0"/>
                      <a:ext cx="4253230" cy="4711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8" w:name="_Toc177409627"/>
      <w:r w:rsidR="006E2BC9">
        <w:rPr>
          <w:rStyle w:val="berschrift2Zchn"/>
        </w:rPr>
        <w:t>4</w:t>
      </w:r>
      <w:r w:rsidR="23B59F5D" w:rsidRPr="006E2BC9">
        <w:rPr>
          <w:rStyle w:val="berschrift2Zchn"/>
        </w:rPr>
        <w:t xml:space="preserve">.1 </w:t>
      </w:r>
      <w:r w:rsidR="22E9950C" w:rsidRPr="006E2BC9">
        <w:rPr>
          <w:rStyle w:val="berschrift2Zchn"/>
        </w:rPr>
        <w:t>Komponentensicht</w:t>
      </w:r>
      <w:bookmarkEnd w:id="18"/>
    </w:p>
    <w:p w14:paraId="68B9CFC6" w14:textId="0F362C99" w:rsidR="00B11652" w:rsidRPr="00B11652" w:rsidRDefault="7B298FEB" w:rsidP="005C4989">
      <w:r w:rsidRPr="005C4989">
        <w:rPr>
          <w:b/>
          <w:bCs/>
          <w:color w:val="000000" w:themeColor="text1"/>
        </w:rPr>
        <w:t>Frontend</w:t>
      </w:r>
      <w:r w:rsidR="004A33B5">
        <w:rPr>
          <w:b/>
          <w:bCs/>
          <w:color w:val="000000" w:themeColor="text1"/>
        </w:rPr>
        <w:br/>
      </w:r>
      <w:r w:rsidR="31A2B4BD" w:rsidRPr="31A2B4BD">
        <w:rPr>
          <w:color w:val="000000" w:themeColor="text1"/>
        </w:rPr>
        <w:t>Das Frontend</w:t>
      </w:r>
      <w:r w:rsidR="006E4938">
        <w:rPr>
          <w:color w:val="000000" w:themeColor="text1"/>
        </w:rPr>
        <w:t xml:space="preserve">, welches </w:t>
      </w:r>
      <w:r w:rsidR="31A2B4BD" w:rsidRPr="31A2B4BD">
        <w:rPr>
          <w:color w:val="000000" w:themeColor="text1"/>
        </w:rPr>
        <w:t>auf P</w:t>
      </w:r>
      <w:r w:rsidR="31A2B4BD" w:rsidRPr="31A2B4BD">
        <w:t>ort 80</w:t>
      </w:r>
      <w:r w:rsidR="00A248DB">
        <w:t xml:space="preserve">80 </w:t>
      </w:r>
      <w:r w:rsidR="006E4938">
        <w:t>läuft,</w:t>
      </w:r>
      <w:r w:rsidR="31A2B4BD" w:rsidRPr="31A2B4BD">
        <w:t xml:space="preserve"> wurde mithilfe von </w:t>
      </w:r>
      <w:proofErr w:type="spellStart"/>
      <w:r w:rsidR="31A2B4BD" w:rsidRPr="31A2B4BD">
        <w:t>React</w:t>
      </w:r>
      <w:proofErr w:type="spellEnd"/>
      <w:r w:rsidR="31A2B4BD" w:rsidRPr="31A2B4BD">
        <w:t xml:space="preserve"> und Bootstrap designt und implementiert. Um die Ausfallsicherheit zu gewährleisten und eine hohe Anzahl von Anfragen zu bewältigen, ist ein Load-Balancer vor </w:t>
      </w:r>
      <w:r w:rsidR="0081437B">
        <w:t>die</w:t>
      </w:r>
      <w:r w:rsidR="31A2B4BD" w:rsidRPr="31A2B4BD">
        <w:t xml:space="preserve"> Frontend-Container geschaltet</w:t>
      </w:r>
      <w:r w:rsidR="00877300">
        <w:t xml:space="preserve">, welche in beliebiger Anzahl </w:t>
      </w:r>
      <w:r w:rsidR="00312B83">
        <w:t xml:space="preserve">horizontal </w:t>
      </w:r>
      <w:proofErr w:type="gramStart"/>
      <w:r w:rsidR="00312B83">
        <w:t>skaliert</w:t>
      </w:r>
      <w:proofErr w:type="gramEnd"/>
      <w:r w:rsidR="00312B83">
        <w:t xml:space="preserve"> </w:t>
      </w:r>
      <w:r w:rsidR="00877300">
        <w:t>werden können</w:t>
      </w:r>
      <w:r w:rsidR="31A2B4BD" w:rsidRPr="31A2B4BD">
        <w:t xml:space="preserve">. Dieser </w:t>
      </w:r>
      <w:r w:rsidR="00312B83">
        <w:t xml:space="preserve">Nginx Load-Balancer </w:t>
      </w:r>
      <w:r w:rsidR="31A2B4BD" w:rsidRPr="31A2B4BD">
        <w:t xml:space="preserve">verteilt die Anfragen mithilfe des Round-Robin-Verfahrens gleichmäßig. Über das </w:t>
      </w:r>
      <w:proofErr w:type="spellStart"/>
      <w:r w:rsidR="31A2B4BD" w:rsidRPr="00127C1F">
        <w:rPr>
          <w:rFonts w:eastAsia="Consolas" w:cs="Arial"/>
        </w:rPr>
        <w:t>replicas</w:t>
      </w:r>
      <w:proofErr w:type="spellEnd"/>
      <w:r w:rsidR="31A2B4BD" w:rsidRPr="00127C1F">
        <w:rPr>
          <w:rFonts w:cs="Arial"/>
        </w:rPr>
        <w:t xml:space="preserve">-Attribut in der </w:t>
      </w:r>
      <w:proofErr w:type="spellStart"/>
      <w:r w:rsidR="31A2B4BD" w:rsidRPr="00127C1F">
        <w:rPr>
          <w:rFonts w:eastAsia="Consolas" w:cs="Arial"/>
        </w:rPr>
        <w:t>docker</w:t>
      </w:r>
      <w:proofErr w:type="spellEnd"/>
      <w:r w:rsidR="31A2B4BD" w:rsidRPr="00127C1F">
        <w:rPr>
          <w:rFonts w:eastAsia="Consolas" w:cs="Arial"/>
        </w:rPr>
        <w:t>-compose</w:t>
      </w:r>
      <w:r w:rsidR="31A2B4BD" w:rsidRPr="00127C1F">
        <w:rPr>
          <w:rFonts w:cs="Arial"/>
        </w:rPr>
        <w:t>-Datei kann</w:t>
      </w:r>
      <w:r w:rsidR="31A2B4BD" w:rsidRPr="31A2B4BD">
        <w:t xml:space="preserve"> </w:t>
      </w:r>
      <w:r w:rsidR="00BD0E43">
        <w:t xml:space="preserve">hierbei </w:t>
      </w:r>
      <w:r w:rsidR="31A2B4BD" w:rsidRPr="31A2B4BD">
        <w:t>die Anzahl der Frontend-Replikate einfach geändert werden. Die neuen Replikate werden automatisch in den Load-Balancer integriert und</w:t>
      </w:r>
      <w:r w:rsidR="002C663D">
        <w:t xml:space="preserve"> von diesem</w:t>
      </w:r>
      <w:r w:rsidR="31A2B4BD" w:rsidRPr="31A2B4BD">
        <w:t xml:space="preserve"> berücksichtigt.</w:t>
      </w:r>
    </w:p>
    <w:p w14:paraId="6DE6601A" w14:textId="2B025A8A" w:rsidR="00B11652" w:rsidRDefault="238797C9" w:rsidP="00B11652">
      <w:pPr>
        <w:spacing w:line="240" w:lineRule="auto"/>
        <w:rPr>
          <w:b/>
          <w:color w:val="000000" w:themeColor="text1"/>
        </w:rPr>
      </w:pPr>
      <w:proofErr w:type="spellStart"/>
      <w:r w:rsidRPr="411304BB">
        <w:rPr>
          <w:b/>
          <w:color w:val="000000" w:themeColor="text1"/>
        </w:rPr>
        <w:t>Dat</w:t>
      </w:r>
      <w:r w:rsidR="00127C1F">
        <w:rPr>
          <w:b/>
          <w:color w:val="000000" w:themeColor="text1"/>
        </w:rPr>
        <w:t>en</w:t>
      </w:r>
      <w:r w:rsidR="00957A40">
        <w:rPr>
          <w:b/>
          <w:color w:val="000000" w:themeColor="text1"/>
        </w:rPr>
        <w:t>c</w:t>
      </w:r>
      <w:r w:rsidR="06A3F7B0" w:rsidRPr="411304BB">
        <w:rPr>
          <w:b/>
          <w:color w:val="000000" w:themeColor="text1"/>
        </w:rPr>
        <w:t>onnector</w:t>
      </w:r>
      <w:r w:rsidR="005C4989">
        <w:rPr>
          <w:b/>
          <w:color w:val="000000" w:themeColor="text1"/>
        </w:rPr>
        <w:t>en</w:t>
      </w:r>
      <w:proofErr w:type="spellEnd"/>
      <w:r w:rsidR="000D0306">
        <w:rPr>
          <w:b/>
          <w:color w:val="000000" w:themeColor="text1"/>
        </w:rPr>
        <w:t xml:space="preserve"> (für </w:t>
      </w:r>
      <w:proofErr w:type="spellStart"/>
      <w:r w:rsidRPr="411304BB">
        <w:rPr>
          <w:b/>
          <w:color w:val="000000" w:themeColor="text1"/>
        </w:rPr>
        <w:t>InfluxDB</w:t>
      </w:r>
      <w:proofErr w:type="spellEnd"/>
      <w:r w:rsidRPr="411304BB">
        <w:rPr>
          <w:b/>
          <w:color w:val="000000" w:themeColor="text1"/>
        </w:rPr>
        <w:t>/</w:t>
      </w:r>
      <w:proofErr w:type="spellStart"/>
      <w:r w:rsidRPr="411304BB">
        <w:rPr>
          <w:b/>
          <w:color w:val="000000" w:themeColor="text1"/>
        </w:rPr>
        <w:t>PostgresSQL</w:t>
      </w:r>
      <w:proofErr w:type="spellEnd"/>
      <w:r w:rsidRPr="411304BB">
        <w:rPr>
          <w:b/>
          <w:color w:val="000000" w:themeColor="text1"/>
        </w:rPr>
        <w:t>)</w:t>
      </w:r>
    </w:p>
    <w:p w14:paraId="051E802C" w14:textId="69720A31" w:rsidR="367E60ED" w:rsidRPr="00B11652" w:rsidRDefault="5F569238" w:rsidP="005C4989">
      <w:pPr>
        <w:rPr>
          <w:b/>
          <w:color w:val="000000" w:themeColor="text1"/>
        </w:rPr>
      </w:pPr>
      <w:r w:rsidRPr="5F569238">
        <w:rPr>
          <w:color w:val="000000" w:themeColor="text1"/>
        </w:rPr>
        <w:t>Die Daten</w:t>
      </w:r>
      <w:r w:rsidRPr="5F569238">
        <w:t>-</w:t>
      </w:r>
      <w:proofErr w:type="spellStart"/>
      <w:r w:rsidRPr="5F569238">
        <w:t>Connectoren</w:t>
      </w:r>
      <w:proofErr w:type="spellEnd"/>
      <w:r w:rsidRPr="5F569238">
        <w:t xml:space="preserve"> bieten eine REST-API-Schnittstelle für die anderen Systemkomponenten an, sodass </w:t>
      </w:r>
      <w:r w:rsidR="007C7860">
        <w:t xml:space="preserve">diese </w:t>
      </w:r>
      <w:r w:rsidRPr="5F569238">
        <w:t>CRUD-Operationen auf den Datenbanken auslös</w:t>
      </w:r>
      <w:r w:rsidR="003B2570">
        <w:t>en können</w:t>
      </w:r>
      <w:r w:rsidRPr="5F569238">
        <w:t xml:space="preserve">. </w:t>
      </w:r>
      <w:r w:rsidR="002F08F1">
        <w:t xml:space="preserve">Um Sicherheitsaspekte zu berücksichtigen ist in diesen </w:t>
      </w:r>
      <w:r w:rsidRPr="5F569238">
        <w:t>ein Schutzmechanismus eingebaut: Wenn ein Nutzer Daten benötigt, wird ein gültiger JWT-Token verlangt. Für eine Systemkomponente erfolgt die Authentifizierung hingegen über einen API-</w:t>
      </w:r>
      <w:r w:rsidR="00C40874">
        <w:t>Key</w:t>
      </w:r>
      <w:r w:rsidRPr="5F569238">
        <w:t>.</w:t>
      </w:r>
    </w:p>
    <w:p w14:paraId="7A0B3608" w14:textId="07AB0A01" w:rsidR="7371CF30" w:rsidRPr="00B11652" w:rsidRDefault="367E60ED" w:rsidP="005C4989">
      <w:pPr>
        <w:rPr>
          <w:color w:val="000000" w:themeColor="text1"/>
        </w:rPr>
      </w:pPr>
      <w:r w:rsidRPr="0ECAADB9">
        <w:rPr>
          <w:b/>
        </w:rPr>
        <w:t>Scheduler</w:t>
      </w:r>
      <w:r w:rsidR="005C4989">
        <w:rPr>
          <w:b/>
        </w:rPr>
        <w:br/>
      </w:r>
      <w:r w:rsidR="3FD256AA" w:rsidRPr="006E2BC9">
        <w:rPr>
          <w:color w:val="000000" w:themeColor="text1"/>
        </w:rPr>
        <w:t xml:space="preserve">Nachdem der User eine </w:t>
      </w:r>
      <w:r w:rsidR="00776EDA">
        <w:rPr>
          <w:color w:val="000000" w:themeColor="text1"/>
        </w:rPr>
        <w:t>API über die GUI abonniert hat</w:t>
      </w:r>
      <w:r w:rsidR="3FD256AA" w:rsidRPr="006E2BC9">
        <w:rPr>
          <w:color w:val="000000" w:themeColor="text1"/>
        </w:rPr>
        <w:t>, nimmt der Scheduler die</w:t>
      </w:r>
      <w:r w:rsidR="00EC6BEC">
        <w:rPr>
          <w:color w:val="000000" w:themeColor="text1"/>
        </w:rPr>
        <w:t>se</w:t>
      </w:r>
      <w:r w:rsidR="3FD256AA" w:rsidRPr="006E2BC9">
        <w:rPr>
          <w:color w:val="000000" w:themeColor="text1"/>
        </w:rPr>
        <w:t xml:space="preserve"> Anfrage entgegen.</w:t>
      </w:r>
      <w:r w:rsidR="00887B3D" w:rsidRPr="00887B3D">
        <w:rPr>
          <w:color w:val="000000" w:themeColor="text1"/>
        </w:rPr>
        <w:t xml:space="preserve"> </w:t>
      </w:r>
      <w:r w:rsidR="00887B3D" w:rsidRPr="006E2BC9">
        <w:rPr>
          <w:color w:val="000000" w:themeColor="text1"/>
        </w:rPr>
        <w:t xml:space="preserve">Vor </w:t>
      </w:r>
      <w:r w:rsidR="00887B3D">
        <w:rPr>
          <w:color w:val="000000" w:themeColor="text1"/>
        </w:rPr>
        <w:t xml:space="preserve">diesem </w:t>
      </w:r>
      <w:r w:rsidR="00887B3D" w:rsidRPr="006E2BC9">
        <w:rPr>
          <w:color w:val="000000" w:themeColor="text1"/>
        </w:rPr>
        <w:t xml:space="preserve">Scheduler ist </w:t>
      </w:r>
      <w:r w:rsidR="00887B3D">
        <w:rPr>
          <w:color w:val="000000" w:themeColor="text1"/>
        </w:rPr>
        <w:t xml:space="preserve">ähnlich wie im Frontend </w:t>
      </w:r>
      <w:r w:rsidR="00887B3D" w:rsidRPr="006E2BC9">
        <w:rPr>
          <w:color w:val="000000" w:themeColor="text1"/>
        </w:rPr>
        <w:t>ein Load-Balancer geschaltet</w:t>
      </w:r>
      <w:r w:rsidR="00440D01">
        <w:rPr>
          <w:color w:val="000000" w:themeColor="text1"/>
        </w:rPr>
        <w:t>, der die Last auf mehrere Scheduler verteilen kann</w:t>
      </w:r>
      <w:r w:rsidR="00887B3D">
        <w:rPr>
          <w:color w:val="000000" w:themeColor="text1"/>
        </w:rPr>
        <w:t>.</w:t>
      </w:r>
      <w:r w:rsidR="00440D01">
        <w:rPr>
          <w:color w:val="000000" w:themeColor="text1"/>
        </w:rPr>
        <w:br/>
        <w:t xml:space="preserve">Bei einer </w:t>
      </w:r>
      <w:proofErr w:type="spellStart"/>
      <w:r w:rsidR="00B11652">
        <w:rPr>
          <w:color w:val="000000" w:themeColor="text1"/>
        </w:rPr>
        <w:t>Abo</w:t>
      </w:r>
      <w:r w:rsidR="00747421">
        <w:rPr>
          <w:color w:val="000000" w:themeColor="text1"/>
        </w:rPr>
        <w:t>a</w:t>
      </w:r>
      <w:r w:rsidR="00B11652">
        <w:rPr>
          <w:color w:val="000000" w:themeColor="text1"/>
        </w:rPr>
        <w:t>nfrage</w:t>
      </w:r>
      <w:proofErr w:type="spellEnd"/>
      <w:r w:rsidR="3FD256AA" w:rsidRPr="006E2BC9">
        <w:rPr>
          <w:color w:val="000000" w:themeColor="text1"/>
        </w:rPr>
        <w:t xml:space="preserve"> überprüft</w:t>
      </w:r>
      <w:r w:rsidR="001F1A27">
        <w:rPr>
          <w:color w:val="000000" w:themeColor="text1"/>
        </w:rPr>
        <w:t xml:space="preserve"> </w:t>
      </w:r>
      <w:r w:rsidR="00440D01">
        <w:rPr>
          <w:color w:val="000000" w:themeColor="text1"/>
        </w:rPr>
        <w:t xml:space="preserve">der Scheduler, </w:t>
      </w:r>
      <w:r w:rsidR="001F1A27">
        <w:rPr>
          <w:color w:val="000000" w:themeColor="text1"/>
        </w:rPr>
        <w:t xml:space="preserve">ob der Benutzer berechtigt ist </w:t>
      </w:r>
      <w:r w:rsidR="007B7A7C">
        <w:rPr>
          <w:color w:val="000000" w:themeColor="text1"/>
        </w:rPr>
        <w:t xml:space="preserve">diese </w:t>
      </w:r>
      <w:r w:rsidR="000F1725">
        <w:rPr>
          <w:color w:val="000000" w:themeColor="text1"/>
        </w:rPr>
        <w:t xml:space="preserve">Operation </w:t>
      </w:r>
      <w:r w:rsidR="001F1A27">
        <w:rPr>
          <w:color w:val="000000" w:themeColor="text1"/>
        </w:rPr>
        <w:t>durchzuführen</w:t>
      </w:r>
      <w:r w:rsidR="3FD256AA" w:rsidRPr="006E2BC9">
        <w:rPr>
          <w:color w:val="000000" w:themeColor="text1"/>
        </w:rPr>
        <w:t xml:space="preserve">. </w:t>
      </w:r>
      <w:r w:rsidR="001B268B" w:rsidRPr="006E2BC9">
        <w:rPr>
          <w:color w:val="000000" w:themeColor="text1"/>
        </w:rPr>
        <w:t>Bei</w:t>
      </w:r>
      <w:r w:rsidR="00887B3D">
        <w:rPr>
          <w:color w:val="000000" w:themeColor="text1"/>
        </w:rPr>
        <w:t xml:space="preserve"> einem erfolgreichen Abonnier Vorgang</w:t>
      </w:r>
      <w:r w:rsidR="001F1A27">
        <w:rPr>
          <w:color w:val="000000" w:themeColor="text1"/>
        </w:rPr>
        <w:t xml:space="preserve"> macht der Scheduler</w:t>
      </w:r>
      <w:r w:rsidR="001B268B">
        <w:rPr>
          <w:color w:val="000000" w:themeColor="text1"/>
        </w:rPr>
        <w:t xml:space="preserve"> einen Eintrag in der</w:t>
      </w:r>
      <w:r w:rsidR="04D03D56" w:rsidRPr="006E2BC9">
        <w:rPr>
          <w:color w:val="000000" w:themeColor="text1"/>
        </w:rPr>
        <w:t xml:space="preserve"> </w:t>
      </w:r>
      <w:r w:rsidR="094F3F88" w:rsidRPr="006E2BC9">
        <w:rPr>
          <w:color w:val="000000" w:themeColor="text1"/>
        </w:rPr>
        <w:t>Datenbank</w:t>
      </w:r>
      <w:r w:rsidR="78C4D585" w:rsidRPr="006E2BC9">
        <w:rPr>
          <w:color w:val="000000" w:themeColor="text1"/>
        </w:rPr>
        <w:t xml:space="preserve"> </w:t>
      </w:r>
      <w:r w:rsidR="3FD256AA" w:rsidRPr="006E2BC9">
        <w:rPr>
          <w:color w:val="000000" w:themeColor="text1"/>
        </w:rPr>
        <w:t xml:space="preserve">und </w:t>
      </w:r>
      <w:r w:rsidR="001B268B">
        <w:rPr>
          <w:color w:val="000000" w:themeColor="text1"/>
        </w:rPr>
        <w:t xml:space="preserve">zudem einen Eintrag in der </w:t>
      </w:r>
      <w:r w:rsidR="00377355">
        <w:rPr>
          <w:color w:val="000000" w:themeColor="text1"/>
        </w:rPr>
        <w:br/>
        <w:t>Ofelia-</w:t>
      </w:r>
      <w:r w:rsidR="001B268B">
        <w:rPr>
          <w:color w:val="000000" w:themeColor="text1"/>
        </w:rPr>
        <w:t>Konfigurationsdatei</w:t>
      </w:r>
      <w:r w:rsidR="3FD256AA" w:rsidRPr="006E2BC9">
        <w:rPr>
          <w:color w:val="000000" w:themeColor="text1"/>
        </w:rPr>
        <w:t>.</w:t>
      </w:r>
      <w:r w:rsidR="00375E5F">
        <w:rPr>
          <w:color w:val="000000" w:themeColor="text1"/>
        </w:rPr>
        <w:t xml:space="preserve"> </w:t>
      </w:r>
      <w:r w:rsidR="00377355">
        <w:rPr>
          <w:color w:val="000000" w:themeColor="text1"/>
        </w:rPr>
        <w:t xml:space="preserve">Jene </w:t>
      </w:r>
      <w:r w:rsidR="007B7A7C">
        <w:rPr>
          <w:color w:val="000000" w:themeColor="text1"/>
        </w:rPr>
        <w:t xml:space="preserve">Einträge in der Konfigurationsdatei, werden dann von Ofelia ausgewertet, sodass </w:t>
      </w:r>
      <w:r w:rsidR="000901F6">
        <w:rPr>
          <w:color w:val="000000" w:themeColor="text1"/>
        </w:rPr>
        <w:t xml:space="preserve">die </w:t>
      </w:r>
      <w:r w:rsidR="00D16FB9">
        <w:rPr>
          <w:color w:val="000000" w:themeColor="text1"/>
        </w:rPr>
        <w:t>API-Abfrageaufgaben</w:t>
      </w:r>
      <w:r w:rsidR="000901F6">
        <w:rPr>
          <w:color w:val="000000" w:themeColor="text1"/>
        </w:rPr>
        <w:t xml:space="preserve"> an die </w:t>
      </w:r>
      <w:proofErr w:type="spellStart"/>
      <w:r w:rsidR="000901F6">
        <w:rPr>
          <w:color w:val="000000" w:themeColor="text1"/>
        </w:rPr>
        <w:t>Worker</w:t>
      </w:r>
      <w:proofErr w:type="spellEnd"/>
      <w:r w:rsidR="000901F6">
        <w:rPr>
          <w:color w:val="000000" w:themeColor="text1"/>
        </w:rPr>
        <w:t xml:space="preserve"> Container ausgelagert werden können.</w:t>
      </w:r>
      <w:r w:rsidR="00375E5F">
        <w:rPr>
          <w:color w:val="000000" w:themeColor="text1"/>
        </w:rPr>
        <w:t xml:space="preserve"> </w:t>
      </w:r>
      <w:r w:rsidR="00D851D1" w:rsidRPr="00D851D1">
        <w:rPr>
          <w:color w:val="000000" w:themeColor="text1"/>
        </w:rPr>
        <w:t xml:space="preserve">Beim Eintragen in die Konfigurationsdatei stellt der Scheduler sicher, dass die </w:t>
      </w:r>
      <w:proofErr w:type="spellStart"/>
      <w:r w:rsidR="00D851D1" w:rsidRPr="00D851D1">
        <w:rPr>
          <w:color w:val="000000" w:themeColor="text1"/>
        </w:rPr>
        <w:t>Worker</w:t>
      </w:r>
      <w:proofErr w:type="spellEnd"/>
      <w:r w:rsidR="00D851D1" w:rsidRPr="00D851D1">
        <w:rPr>
          <w:color w:val="000000" w:themeColor="text1"/>
        </w:rPr>
        <w:t xml:space="preserve">-Container vollständig ausgelastet werden, bevor ein neuer Container verwendet wird. Diese Vorgehensweise wurde bereits im Hinblick auf ein zukünftiges </w:t>
      </w:r>
      <w:proofErr w:type="spellStart"/>
      <w:r w:rsidR="00D851D1" w:rsidRPr="00D851D1">
        <w:rPr>
          <w:color w:val="000000" w:themeColor="text1"/>
        </w:rPr>
        <w:t>Autoscaling</w:t>
      </w:r>
      <w:proofErr w:type="spellEnd"/>
      <w:r w:rsidR="00D851D1" w:rsidRPr="00D851D1">
        <w:rPr>
          <w:color w:val="000000" w:themeColor="text1"/>
        </w:rPr>
        <w:t xml:space="preserve"> der </w:t>
      </w:r>
      <w:proofErr w:type="spellStart"/>
      <w:r w:rsidR="00D851D1" w:rsidRPr="00D851D1">
        <w:rPr>
          <w:color w:val="000000" w:themeColor="text1"/>
        </w:rPr>
        <w:t>Worker</w:t>
      </w:r>
      <w:proofErr w:type="spellEnd"/>
      <w:r w:rsidR="00D851D1" w:rsidRPr="00D851D1">
        <w:rPr>
          <w:color w:val="000000" w:themeColor="text1"/>
        </w:rPr>
        <w:t xml:space="preserve"> implementiert.</w:t>
      </w:r>
      <w:r w:rsidR="00D851D1">
        <w:rPr>
          <w:color w:val="000000" w:themeColor="text1"/>
        </w:rPr>
        <w:t xml:space="preserve"> </w:t>
      </w:r>
      <w:r w:rsidR="00E353D0" w:rsidRPr="00E353D0">
        <w:rPr>
          <w:color w:val="000000" w:themeColor="text1"/>
        </w:rPr>
        <w:t xml:space="preserve">Die Abfrageaufgaben werden zudem automatisch neu auf die </w:t>
      </w:r>
      <w:proofErr w:type="spellStart"/>
      <w:r w:rsidR="00E353D0" w:rsidRPr="00E353D0">
        <w:rPr>
          <w:color w:val="000000" w:themeColor="text1"/>
        </w:rPr>
        <w:t>Worker</w:t>
      </w:r>
      <w:proofErr w:type="spellEnd"/>
      <w:r w:rsidR="00E353D0" w:rsidRPr="00E353D0">
        <w:rPr>
          <w:color w:val="000000" w:themeColor="text1"/>
        </w:rPr>
        <w:t xml:space="preserve"> verteilt, sobald ein Benutzer eine API deabonniert oder ein </w:t>
      </w:r>
      <w:proofErr w:type="spellStart"/>
      <w:r w:rsidR="00E353D0" w:rsidRPr="00E353D0">
        <w:rPr>
          <w:color w:val="000000" w:themeColor="text1"/>
        </w:rPr>
        <w:t>Workercontainer</w:t>
      </w:r>
      <w:proofErr w:type="spellEnd"/>
      <w:r w:rsidR="00E353D0" w:rsidRPr="00E353D0">
        <w:rPr>
          <w:color w:val="000000" w:themeColor="text1"/>
        </w:rPr>
        <w:t xml:space="preserve"> keinen </w:t>
      </w:r>
      <w:proofErr w:type="spellStart"/>
      <w:r w:rsidR="00E353D0" w:rsidRPr="00E353D0">
        <w:rPr>
          <w:color w:val="000000" w:themeColor="text1"/>
        </w:rPr>
        <w:t>Heartbeat</w:t>
      </w:r>
      <w:proofErr w:type="spellEnd"/>
      <w:r w:rsidR="00E353D0" w:rsidRPr="00E353D0">
        <w:rPr>
          <w:color w:val="000000" w:themeColor="text1"/>
        </w:rPr>
        <w:t xml:space="preserve"> mehr an den Scheduler sendet</w:t>
      </w:r>
      <w:r w:rsidR="00ED3993">
        <w:rPr>
          <w:color w:val="000000" w:themeColor="text1"/>
        </w:rPr>
        <w:t xml:space="preserve">. Durch dieses </w:t>
      </w:r>
      <w:r w:rsidR="008C5E93">
        <w:rPr>
          <w:color w:val="000000" w:themeColor="text1"/>
        </w:rPr>
        <w:t xml:space="preserve">Konzept ist </w:t>
      </w:r>
      <w:r w:rsidR="00004E3D">
        <w:rPr>
          <w:color w:val="000000" w:themeColor="text1"/>
        </w:rPr>
        <w:t xml:space="preserve">eine hohe Ausfallsicherheit gegeben und eine hohe Auslastung der </w:t>
      </w:r>
      <w:proofErr w:type="spellStart"/>
      <w:r w:rsidR="00004E3D">
        <w:rPr>
          <w:color w:val="000000" w:themeColor="text1"/>
        </w:rPr>
        <w:t>Worker</w:t>
      </w:r>
      <w:proofErr w:type="spellEnd"/>
      <w:r w:rsidR="00004E3D">
        <w:rPr>
          <w:color w:val="000000" w:themeColor="text1"/>
        </w:rPr>
        <w:t xml:space="preserve"> sichergestellt.</w:t>
      </w:r>
    </w:p>
    <w:p w14:paraId="217938A0" w14:textId="77221AED" w:rsidR="741C8DCB" w:rsidRPr="006D2609" w:rsidRDefault="39255A30" w:rsidP="741C8DCB">
      <w:proofErr w:type="spellStart"/>
      <w:r w:rsidRPr="20CEE852">
        <w:rPr>
          <w:b/>
        </w:rPr>
        <w:t>Worker</w:t>
      </w:r>
      <w:proofErr w:type="spellEnd"/>
      <w:r w:rsidR="009256F0">
        <w:rPr>
          <w:b/>
        </w:rPr>
        <w:br/>
      </w:r>
      <w:r w:rsidR="009256F0">
        <w:t xml:space="preserve">Den </w:t>
      </w:r>
      <w:proofErr w:type="spellStart"/>
      <w:r w:rsidR="009256F0">
        <w:t>Workern</w:t>
      </w:r>
      <w:proofErr w:type="spellEnd"/>
      <w:r w:rsidR="009256F0">
        <w:t xml:space="preserve"> werden durch Ofelia </w:t>
      </w:r>
      <w:r w:rsidR="796E0E1E" w:rsidRPr="796E0E1E">
        <w:t>zyklische API-</w:t>
      </w:r>
      <w:r w:rsidR="009256F0">
        <w:t>Abfragea</w:t>
      </w:r>
      <w:r w:rsidR="796E0E1E" w:rsidRPr="796E0E1E">
        <w:t xml:space="preserve">ufträge </w:t>
      </w:r>
      <w:r w:rsidR="009256F0">
        <w:t>gegeben, welche dann von diesen ausgeführt werden</w:t>
      </w:r>
      <w:r w:rsidR="796E0E1E" w:rsidRPr="796E0E1E">
        <w:t xml:space="preserve">. Die Anzahl der </w:t>
      </w:r>
      <w:proofErr w:type="spellStart"/>
      <w:r w:rsidR="796E0E1E" w:rsidRPr="796E0E1E">
        <w:t>Worker</w:t>
      </w:r>
      <w:proofErr w:type="spellEnd"/>
      <w:r w:rsidR="796E0E1E" w:rsidRPr="796E0E1E">
        <w:t xml:space="preserve"> bleibt während der Laufzeit immer konstant, kann jedoch vorher in einer Konfiguration festgelegt werden. Anschließend schreiben die </w:t>
      </w:r>
      <w:proofErr w:type="spellStart"/>
      <w:r w:rsidR="796E0E1E" w:rsidRPr="796E0E1E">
        <w:t>Worker</w:t>
      </w:r>
      <w:proofErr w:type="spellEnd"/>
      <w:r w:rsidR="796E0E1E" w:rsidRPr="796E0E1E">
        <w:t xml:space="preserve"> die </w:t>
      </w:r>
      <w:proofErr w:type="spellStart"/>
      <w:r w:rsidR="796E0E1E" w:rsidRPr="796E0E1E">
        <w:t>gefetchten</w:t>
      </w:r>
      <w:proofErr w:type="spellEnd"/>
      <w:r w:rsidR="796E0E1E" w:rsidRPr="796E0E1E">
        <w:t xml:space="preserve"> Daten</w:t>
      </w:r>
      <w:r w:rsidR="006D2609">
        <w:t xml:space="preserve"> über den </w:t>
      </w:r>
      <w:proofErr w:type="spellStart"/>
      <w:r w:rsidR="006D2609">
        <w:t>Dataconnector</w:t>
      </w:r>
      <w:proofErr w:type="spellEnd"/>
      <w:r w:rsidR="796E0E1E" w:rsidRPr="796E0E1E">
        <w:t xml:space="preserve"> in die Influx-Datenbank.</w:t>
      </w:r>
    </w:p>
    <w:p w14:paraId="220A58C0" w14:textId="12285172" w:rsidR="000C5206" w:rsidRDefault="001E2925" w:rsidP="000C5206">
      <w:pPr>
        <w:pStyle w:val="berschrift2"/>
        <w:rPr>
          <w:rFonts w:eastAsia="Aptos"/>
        </w:rPr>
      </w:pPr>
      <w:bookmarkStart w:id="19" w:name="_Toc177409628"/>
      <w:r>
        <w:rPr>
          <w:rFonts w:eastAsia="Aptos"/>
        </w:rPr>
        <w:t>3</w:t>
      </w:r>
      <w:r w:rsidR="000C5206">
        <w:rPr>
          <w:rFonts w:eastAsia="Aptos"/>
        </w:rPr>
        <w:t>.2 Probleme</w:t>
      </w:r>
      <w:r w:rsidR="0089512B">
        <w:rPr>
          <w:rFonts w:eastAsia="Aptos"/>
        </w:rPr>
        <w:t xml:space="preserve"> während der Umsetzung</w:t>
      </w:r>
      <w:bookmarkEnd w:id="19"/>
    </w:p>
    <w:p w14:paraId="391A9892" w14:textId="76C83E32" w:rsidR="43904B38" w:rsidRDefault="001E2925" w:rsidP="0089512B">
      <w:pPr>
        <w:pStyle w:val="berschrift3"/>
      </w:pPr>
      <w:bookmarkStart w:id="20" w:name="_Toc177409629"/>
      <w:r>
        <w:t>3</w:t>
      </w:r>
      <w:r w:rsidR="0089512B" w:rsidRPr="0089512B">
        <w:t>.2.1 Sc</w:t>
      </w:r>
      <w:r w:rsidR="59C6AFA9" w:rsidRPr="0089512B">
        <w:t>heduler</w:t>
      </w:r>
      <w:bookmarkEnd w:id="20"/>
    </w:p>
    <w:p w14:paraId="1CC39202" w14:textId="0381A397" w:rsidR="00575F44" w:rsidRDefault="00DB581C" w:rsidP="00575F44">
      <w:r>
        <w:rPr>
          <w:u w:val="single"/>
        </w:rPr>
        <w:t>Problem</w:t>
      </w:r>
      <w:r w:rsidRPr="00DB75C2">
        <w:t>:</w:t>
      </w:r>
      <w:r w:rsidR="00DB75C2" w:rsidRPr="00DB75C2">
        <w:t xml:space="preserve"> Am </w:t>
      </w:r>
      <w:r w:rsidR="00DB75C2">
        <w:t xml:space="preserve">Beginn des Projekts hatten wir den Plan das wir bei den </w:t>
      </w:r>
      <w:proofErr w:type="spellStart"/>
      <w:r w:rsidR="00DB75C2">
        <w:t>Worker</w:t>
      </w:r>
      <w:proofErr w:type="spellEnd"/>
      <w:r w:rsidR="00DB75C2">
        <w:t xml:space="preserve"> Containern ein </w:t>
      </w:r>
      <w:proofErr w:type="spellStart"/>
      <w:r w:rsidR="00DB75C2">
        <w:t>Autoscalling</w:t>
      </w:r>
      <w:proofErr w:type="spellEnd"/>
      <w:r w:rsidR="00DB75C2">
        <w:t xml:space="preserve"> einbauen, welches im Scheduler umgesetzt werden sollte. Hierbei hätte der Scheduler dann die Aufgabe gehabt diese </w:t>
      </w:r>
      <w:proofErr w:type="spellStart"/>
      <w:r w:rsidR="00DB75C2">
        <w:t>Worker</w:t>
      </w:r>
      <w:proofErr w:type="spellEnd"/>
      <w:r w:rsidR="00DB75C2">
        <w:t xml:space="preserve"> Container automatisch je nach Auslastung </w:t>
      </w:r>
      <w:r w:rsidR="000069A4">
        <w:t xml:space="preserve">horizontal zu skalieren. In einem ersten PoC hat dies auch </w:t>
      </w:r>
      <w:r w:rsidR="00944698">
        <w:t>funktioniert</w:t>
      </w:r>
      <w:r w:rsidR="002E5A36">
        <w:t>,</w:t>
      </w:r>
      <w:r w:rsidR="000069A4">
        <w:t xml:space="preserve"> indem ein Docker CLI Container mit in eine sehr kleine Umgebung aufgenommen wurde. In der aktuellen Umgebung macht dies aber keinen Sinn</w:t>
      </w:r>
      <w:r w:rsidR="001266ED">
        <w:t>. N</w:t>
      </w:r>
      <w:r w:rsidR="00FC6D9A">
        <w:t>achdem</w:t>
      </w:r>
      <w:r w:rsidR="009A3AAB" w:rsidRPr="009A3AAB">
        <w:t xml:space="preserve"> der Scheduler an den </w:t>
      </w:r>
      <w:proofErr w:type="gramStart"/>
      <w:r w:rsidR="009A3AAB" w:rsidRPr="009A3AAB">
        <w:t>CLI Container</w:t>
      </w:r>
      <w:proofErr w:type="gramEnd"/>
      <w:r w:rsidR="009A3AAB" w:rsidRPr="009A3AAB">
        <w:t xml:space="preserve"> einen </w:t>
      </w:r>
      <w:proofErr w:type="spellStart"/>
      <w:r w:rsidR="009A3AAB" w:rsidRPr="009A3AAB">
        <w:t>docker</w:t>
      </w:r>
      <w:proofErr w:type="spellEnd"/>
      <w:r w:rsidR="009A3AAB" w:rsidRPr="009A3AAB">
        <w:t xml:space="preserve"> compose </w:t>
      </w:r>
      <w:proofErr w:type="spellStart"/>
      <w:r w:rsidR="009A3AAB" w:rsidRPr="009A3AAB">
        <w:t>up</w:t>
      </w:r>
      <w:proofErr w:type="spellEnd"/>
      <w:r w:rsidR="009A3AAB" w:rsidRPr="009A3AAB">
        <w:t xml:space="preserve"> --</w:t>
      </w:r>
      <w:proofErr w:type="spellStart"/>
      <w:r w:rsidR="009A3AAB" w:rsidRPr="009A3AAB">
        <w:t>scale</w:t>
      </w:r>
      <w:proofErr w:type="spellEnd"/>
      <w:r w:rsidR="009A3AAB" w:rsidRPr="009A3AAB">
        <w:t xml:space="preserve"> </w:t>
      </w:r>
      <w:proofErr w:type="spellStart"/>
      <w:r w:rsidR="009A3AAB" w:rsidRPr="009A3AAB">
        <w:t>foo</w:t>
      </w:r>
      <w:proofErr w:type="spellEnd"/>
      <w:r w:rsidR="009A3AAB" w:rsidRPr="009A3AAB">
        <w:t>=x Befehl schick</w:t>
      </w:r>
      <w:r w:rsidR="001266ED">
        <w:t>en würde</w:t>
      </w:r>
      <w:r w:rsidR="009A3AAB" w:rsidRPr="009A3AAB">
        <w:t xml:space="preserve">, </w:t>
      </w:r>
      <w:r w:rsidR="001266ED">
        <w:t xml:space="preserve">versucht dieser </w:t>
      </w:r>
      <w:r w:rsidR="009A3AAB" w:rsidRPr="009A3AAB">
        <w:t xml:space="preserve">CLI Container die ganze Umgebung neu </w:t>
      </w:r>
      <w:r w:rsidR="001C249B">
        <w:t xml:space="preserve">zu </w:t>
      </w:r>
      <w:r w:rsidR="009A3AAB" w:rsidRPr="009A3AAB">
        <w:t xml:space="preserve">bauen. </w:t>
      </w:r>
      <w:r w:rsidR="009A3AAB">
        <w:t xml:space="preserve">Dies würde </w:t>
      </w:r>
      <w:r w:rsidR="009A3AAB" w:rsidRPr="009A3AAB">
        <w:t>erstmals viel zu lang</w:t>
      </w:r>
      <w:r w:rsidR="009A3AAB">
        <w:t xml:space="preserve">e dauern </w:t>
      </w:r>
      <w:r w:rsidR="009A3AAB" w:rsidRPr="009A3AAB">
        <w:t xml:space="preserve">und </w:t>
      </w:r>
      <w:r w:rsidR="00BC1300">
        <w:t xml:space="preserve">auf Grund von </w:t>
      </w:r>
      <w:r w:rsidR="009A3AAB" w:rsidRPr="009A3AAB">
        <w:t>bestimmten Abhängigkeiten zwischen de</w:t>
      </w:r>
      <w:r w:rsidR="00BC1300">
        <w:t xml:space="preserve">n </w:t>
      </w:r>
      <w:r w:rsidR="009A3AAB" w:rsidRPr="009A3AAB">
        <w:t>Container</w:t>
      </w:r>
      <w:r w:rsidR="00BC1300">
        <w:t>n</w:t>
      </w:r>
      <w:r w:rsidR="0076119B">
        <w:t xml:space="preserve"> auch nicht funktionieren</w:t>
      </w:r>
      <w:r w:rsidR="009A3AAB" w:rsidRPr="009A3AAB">
        <w:t>.</w:t>
      </w:r>
    </w:p>
    <w:p w14:paraId="5C5C72D0" w14:textId="0FEE1584" w:rsidR="00BC1300" w:rsidRPr="00BC1300" w:rsidRDefault="00BC1300" w:rsidP="00575F44">
      <w:r>
        <w:rPr>
          <w:u w:val="single"/>
        </w:rPr>
        <w:t>Lösung</w:t>
      </w:r>
      <w:r>
        <w:t xml:space="preserve">: Fixe Anzahl an </w:t>
      </w:r>
      <w:proofErr w:type="spellStart"/>
      <w:r>
        <w:t>Worker</w:t>
      </w:r>
      <w:proofErr w:type="spellEnd"/>
      <w:r>
        <w:t xml:space="preserve"> Containern verwenden und die Aufgaben dann auf diesen verteilen.</w:t>
      </w:r>
    </w:p>
    <w:p w14:paraId="6E5EDF55" w14:textId="07BBE408" w:rsidR="3BEB319F" w:rsidRDefault="3BEB319F" w:rsidP="3BEB319F"/>
    <w:p w14:paraId="62E8B274" w14:textId="53684820" w:rsidR="43904B38" w:rsidRDefault="001E2925" w:rsidP="43904B38">
      <w:pPr>
        <w:pStyle w:val="berschrift3"/>
        <w:rPr>
          <w:rFonts w:eastAsia="Aptos"/>
        </w:rPr>
      </w:pPr>
      <w:bookmarkStart w:id="21" w:name="_Toc177409630"/>
      <w:r>
        <w:rPr>
          <w:rFonts w:eastAsia="Aptos"/>
        </w:rPr>
        <w:t>3</w:t>
      </w:r>
      <w:r w:rsidR="0089512B">
        <w:rPr>
          <w:rFonts w:eastAsia="Aptos"/>
        </w:rPr>
        <w:t xml:space="preserve">.2.2 </w:t>
      </w:r>
      <w:r w:rsidR="43904B38" w:rsidRPr="43904B38">
        <w:rPr>
          <w:rFonts w:eastAsia="Aptos"/>
        </w:rPr>
        <w:t>Systemleistung</w:t>
      </w:r>
      <w:bookmarkEnd w:id="21"/>
    </w:p>
    <w:p w14:paraId="0DC312C8" w14:textId="4182E1E9" w:rsidR="1369C6D5" w:rsidRDefault="1369C6D5" w:rsidP="1369C6D5">
      <w:r w:rsidRPr="00CA6210">
        <w:rPr>
          <w:u w:val="single"/>
        </w:rPr>
        <w:t>Problem</w:t>
      </w:r>
      <w:r>
        <w:t>:</w:t>
      </w:r>
      <w:r w:rsidR="00296E1C">
        <w:t xml:space="preserve"> Das System kann aufgrund der hohen Anzahl an Containern </w:t>
      </w:r>
      <w:r w:rsidR="00722629">
        <w:t>viele Ressourcen vom Hostrechner verbrauchen. Wenn man keine von den replizierbaren Container</w:t>
      </w:r>
      <w:r w:rsidR="00A11451">
        <w:t>n</w:t>
      </w:r>
      <w:r w:rsidR="00722629">
        <w:t xml:space="preserve"> (Frontend, Scheduler, </w:t>
      </w:r>
      <w:proofErr w:type="spellStart"/>
      <w:r w:rsidR="00722629">
        <w:t>Worker</w:t>
      </w:r>
      <w:proofErr w:type="spellEnd"/>
      <w:r w:rsidR="00722629">
        <w:t xml:space="preserve">) skaliert sind bereits 11 Container im Einsatz. Wenn man hier nun aber eine Skalierung vornimmt, </w:t>
      </w:r>
      <w:r w:rsidR="00E46BB4">
        <w:t>hat die Umgebung</w:t>
      </w:r>
      <w:r w:rsidR="00722629">
        <w:t xml:space="preserve"> im Standardfall</w:t>
      </w:r>
      <w:r w:rsidR="00DB581C">
        <w:t xml:space="preserve"> </w:t>
      </w:r>
      <w:r w:rsidR="00A85D77">
        <w:t xml:space="preserve">5 </w:t>
      </w:r>
      <w:proofErr w:type="spellStart"/>
      <w:r w:rsidR="00A85D77">
        <w:t>Worker</w:t>
      </w:r>
      <w:proofErr w:type="spellEnd"/>
      <w:r w:rsidR="00E46BB4">
        <w:t>-</w:t>
      </w:r>
      <w:r w:rsidR="00DB581C">
        <w:t xml:space="preserve">, </w:t>
      </w:r>
      <w:r w:rsidR="00A85D77">
        <w:t>3 Frontend</w:t>
      </w:r>
      <w:r w:rsidR="00E46BB4">
        <w:t>-</w:t>
      </w:r>
      <w:r w:rsidR="00DB581C">
        <w:t xml:space="preserve"> und </w:t>
      </w:r>
      <w:r w:rsidR="00A85D77">
        <w:t>3 Scheduler</w:t>
      </w:r>
      <w:r w:rsidR="00DB581C">
        <w:t xml:space="preserve"> </w:t>
      </w:r>
      <w:r w:rsidR="00A85D77">
        <w:t>Container hat</w:t>
      </w:r>
      <w:r w:rsidR="00E46BB4">
        <w:t xml:space="preserve">, sodass bereits 19 Container </w:t>
      </w:r>
      <w:r w:rsidR="00A3352C">
        <w:t>laufen würden</w:t>
      </w:r>
      <w:r w:rsidR="00CF6E29">
        <w:t>. So</w:t>
      </w:r>
      <w:r w:rsidR="00A85D77">
        <w:t xml:space="preserve"> kann der Hostrechner schnell</w:t>
      </w:r>
      <w:r w:rsidR="003E3255">
        <w:t xml:space="preserve"> an seine Leistungsgrenzen kommen</w:t>
      </w:r>
      <w:r w:rsidR="00A85D77">
        <w:t xml:space="preserve">. Vor allem wenn auf diesem </w:t>
      </w:r>
      <w:r w:rsidR="00C95E16">
        <w:t xml:space="preserve">parallel </w:t>
      </w:r>
      <w:r w:rsidR="00A85D77">
        <w:t xml:space="preserve">noch </w:t>
      </w:r>
      <w:r w:rsidR="00C95E16">
        <w:t xml:space="preserve">am </w:t>
      </w:r>
      <w:r w:rsidR="00A85D77">
        <w:t>System entwickelt</w:t>
      </w:r>
      <w:r w:rsidR="00C95E16">
        <w:t xml:space="preserve"> wird</w:t>
      </w:r>
      <w:r w:rsidR="00671E6B">
        <w:t xml:space="preserve">, kommt es schnell </w:t>
      </w:r>
      <w:r w:rsidR="00CA6210">
        <w:t>vor,</w:t>
      </w:r>
      <w:r w:rsidR="00671E6B">
        <w:t xml:space="preserve"> dass </w:t>
      </w:r>
      <w:r w:rsidR="00213968">
        <w:t xml:space="preserve">er </w:t>
      </w:r>
      <w:r w:rsidR="00671E6B">
        <w:t>an seine Leistungsgrenzen kommt</w:t>
      </w:r>
      <w:r w:rsidR="003E3FAB">
        <w:t>.</w:t>
      </w:r>
    </w:p>
    <w:p w14:paraId="5ED8CBE1" w14:textId="2926BE42" w:rsidR="00B95F03" w:rsidRDefault="53AB7503">
      <w:r w:rsidRPr="00CA6210">
        <w:rPr>
          <w:u w:val="single"/>
        </w:rPr>
        <w:t>Lösung</w:t>
      </w:r>
      <w:r w:rsidRPr="000E31FE">
        <w:t>: Die Res</w:t>
      </w:r>
      <w:r w:rsidR="00CA6210" w:rsidRPr="000E31FE">
        <w:t>s</w:t>
      </w:r>
      <w:r w:rsidRPr="000E31FE">
        <w:t xml:space="preserve">ourcen die Docker verwenden darf </w:t>
      </w:r>
      <w:r w:rsidR="5EE92CB0" w:rsidRPr="000E31FE">
        <w:t xml:space="preserve">limitieren. </w:t>
      </w:r>
      <w:r w:rsidR="00CA6210" w:rsidRPr="000E31FE">
        <w:t xml:space="preserve">Unter Windows (was in unserem Fall das Entwicklungsbetriebssystem ist), muss man hierfür die Ressourcen limitieren, welche die WSL </w:t>
      </w:r>
      <w:r w:rsidR="003E3FAB" w:rsidRPr="000E31FE">
        <w:t xml:space="preserve">oder </w:t>
      </w:r>
      <w:proofErr w:type="spellStart"/>
      <w:r w:rsidR="003E3FAB" w:rsidRPr="000E31FE">
        <w:t>HyperV</w:t>
      </w:r>
      <w:proofErr w:type="spellEnd"/>
      <w:r w:rsidR="003E3FAB" w:rsidRPr="000E31FE">
        <w:t xml:space="preserve"> </w:t>
      </w:r>
      <w:r w:rsidR="00CA6210" w:rsidRPr="000E31FE">
        <w:t>verwenden darf</w:t>
      </w:r>
      <w:r w:rsidR="003E3FAB" w:rsidRPr="000E31FE">
        <w:t>.</w:t>
      </w:r>
      <w:r w:rsidR="00D24050">
        <w:rPr>
          <w:rStyle w:val="Funotenzeichen"/>
        </w:rPr>
        <w:footnoteReference w:id="4"/>
      </w:r>
      <w:r w:rsidR="00B95F03" w:rsidRPr="000E31FE">
        <w:br/>
      </w:r>
    </w:p>
    <w:p w14:paraId="66162E52" w14:textId="4089E5DA" w:rsidR="43904B38" w:rsidRDefault="001E2925" w:rsidP="43904B38">
      <w:pPr>
        <w:pStyle w:val="berschrift3"/>
        <w:rPr>
          <w:rFonts w:eastAsia="Aptos"/>
        </w:rPr>
      </w:pPr>
      <w:bookmarkStart w:id="22" w:name="_Toc177409631"/>
      <w:r>
        <w:rPr>
          <w:rFonts w:eastAsia="Aptos"/>
        </w:rPr>
        <w:t>3</w:t>
      </w:r>
      <w:r w:rsidR="43904B38" w:rsidRPr="43904B38">
        <w:rPr>
          <w:rFonts w:eastAsia="Aptos"/>
        </w:rPr>
        <w:t>.2.3 Programmcode zwischen den Containern aufteilen</w:t>
      </w:r>
      <w:bookmarkEnd w:id="22"/>
    </w:p>
    <w:p w14:paraId="2E44B28E" w14:textId="539B7BCA" w:rsidR="0000693F" w:rsidRDefault="00CF5D03" w:rsidP="0000693F">
      <w:r>
        <w:rPr>
          <w:u w:val="single"/>
        </w:rPr>
        <w:t>Problem</w:t>
      </w:r>
      <w:r>
        <w:t xml:space="preserve">: </w:t>
      </w:r>
      <w:r w:rsidR="00EA7DB8" w:rsidRPr="00EA7DB8">
        <w:t>Um die Codequalität zu gewährleisten und dem DRY-Prinzip (</w:t>
      </w:r>
      <w:proofErr w:type="spellStart"/>
      <w:r w:rsidR="00EA7DB8" w:rsidRPr="00EA7DB8">
        <w:t>Don't</w:t>
      </w:r>
      <w:proofErr w:type="spellEnd"/>
      <w:r w:rsidR="00EA7DB8" w:rsidRPr="00EA7DB8">
        <w:t xml:space="preserve"> Repeat </w:t>
      </w:r>
      <w:proofErr w:type="spellStart"/>
      <w:r w:rsidR="00EA7DB8" w:rsidRPr="00EA7DB8">
        <w:t>Yourself</w:t>
      </w:r>
      <w:proofErr w:type="spellEnd"/>
      <w:r w:rsidR="00EA7DB8" w:rsidRPr="00EA7DB8">
        <w:t>)</w:t>
      </w:r>
      <w:r w:rsidR="00EA7DB8">
        <w:rPr>
          <w:rStyle w:val="Funotenzeichen"/>
        </w:rPr>
        <w:footnoteReference w:id="5"/>
      </w:r>
      <w:r w:rsidR="00EA7DB8" w:rsidRPr="00EA7DB8">
        <w:t xml:space="preserve"> zu folgen, sollte gemeinsamer Programmcode oder wiederkehrende Konstanten</w:t>
      </w:r>
      <w:r w:rsidR="00211DEF">
        <w:t xml:space="preserve"> und Datenstrukturen</w:t>
      </w:r>
      <w:r w:rsidR="00EA7DB8" w:rsidRPr="00EA7DB8">
        <w:t xml:space="preserve"> zwischen den Containern geteilt werden. Dies funktionierte jedoch nicht, da Docker Compose standardmäßig den Build-Kontext so festlegt, dass nur Dateien und Verzeichnisse, die sich im gleichen Ordner wie das </w:t>
      </w:r>
      <w:proofErr w:type="spellStart"/>
      <w:r w:rsidR="00EA7DB8" w:rsidRPr="00EA7DB8">
        <w:t>Dockerfile</w:t>
      </w:r>
      <w:proofErr w:type="spellEnd"/>
      <w:r w:rsidR="00EA7DB8" w:rsidRPr="00EA7DB8">
        <w:t xml:space="preserve"> oder darunter befinden, verwendet werden können.</w:t>
      </w:r>
    </w:p>
    <w:p w14:paraId="51ABEB59" w14:textId="235492A7" w:rsidR="43904B38" w:rsidRDefault="007276A0" w:rsidP="43904B38">
      <w:r>
        <w:rPr>
          <w:u w:val="single"/>
        </w:rPr>
        <w:t>Lösung</w:t>
      </w:r>
      <w:r w:rsidR="00C6736B">
        <w:t xml:space="preserve">: </w:t>
      </w:r>
      <w:r w:rsidR="00644309" w:rsidRPr="00644309">
        <w:t xml:space="preserve">Der Build-Kontext in der Docker-Compose-Datei wird auf das Root-Verzeichnis des Projekts gesetzt. Dadurch können die </w:t>
      </w:r>
      <w:proofErr w:type="spellStart"/>
      <w:r w:rsidR="00644309" w:rsidRPr="00644309">
        <w:t>Dockerfiles</w:t>
      </w:r>
      <w:proofErr w:type="spellEnd"/>
      <w:r w:rsidR="00644309" w:rsidRPr="00644309">
        <w:t xml:space="preserve"> weiterhin in den jeweiligen Verzeichnissen der einzelnen Komponenten liegen, indem man im Compose-File den Pfad zu den </w:t>
      </w:r>
      <w:proofErr w:type="spellStart"/>
      <w:r w:rsidR="00644309" w:rsidRPr="00644309">
        <w:t>Dockerfiles</w:t>
      </w:r>
      <w:proofErr w:type="spellEnd"/>
      <w:r w:rsidR="00644309" w:rsidRPr="00644309">
        <w:t xml:space="preserve"> </w:t>
      </w:r>
      <w:r w:rsidR="00644309">
        <w:t xml:space="preserve">zusätzlich zum Build-Kontext </w:t>
      </w:r>
      <w:r w:rsidR="00644309" w:rsidRPr="00644309">
        <w:t>explizit angibt.</w:t>
      </w:r>
    </w:p>
    <w:p w14:paraId="1018FB50" w14:textId="125D18E5" w:rsidR="49A239FF" w:rsidRDefault="49A239FF" w:rsidP="49A239FF">
      <w:pPr>
        <w:rPr>
          <w:rFonts w:ascii="Aptos" w:eastAsia="Aptos" w:hAnsi="Aptos" w:cs="Aptos"/>
          <w:b/>
          <w:bCs/>
          <w:color w:val="000000" w:themeColor="text1"/>
          <w:u w:val="single"/>
        </w:rPr>
      </w:pPr>
    </w:p>
    <w:p w14:paraId="2E49CA3B" w14:textId="5141EB8D" w:rsidR="3F389C4F" w:rsidRDefault="3F389C4F" w:rsidP="00C66394">
      <w:pPr>
        <w:pStyle w:val="berschrift1"/>
      </w:pPr>
      <w:bookmarkStart w:id="23" w:name="_Toc177409632"/>
      <w:r w:rsidRPr="49A239FF">
        <w:t>Refle</w:t>
      </w:r>
      <w:r w:rsidR="00774C0B">
        <w:t>x</w:t>
      </w:r>
      <w:r w:rsidRPr="49A239FF">
        <w:t>ion</w:t>
      </w:r>
      <w:bookmarkEnd w:id="23"/>
    </w:p>
    <w:p w14:paraId="7EE8E32E" w14:textId="0D4A3B95" w:rsidR="73F10DEC" w:rsidRPr="009F1E96" w:rsidRDefault="3853347F" w:rsidP="009F1E96">
      <w:pPr>
        <w:pStyle w:val="berschrift2"/>
      </w:pPr>
      <w:bookmarkStart w:id="24" w:name="_Toc177409633"/>
      <w:r w:rsidRPr="3853347F">
        <w:rPr>
          <w:rFonts w:eastAsia="Aptos"/>
        </w:rPr>
        <w:t>4.1 Zukunftsausblick für spätere Projekte</w:t>
      </w:r>
      <w:bookmarkEnd w:id="24"/>
    </w:p>
    <w:p w14:paraId="587F0AF7" w14:textId="731ED73F" w:rsidR="3853347F" w:rsidRDefault="3853347F" w:rsidP="3853347F">
      <w:r w:rsidRPr="3853347F">
        <w:rPr>
          <w:rFonts w:eastAsia="Arial" w:cs="Arial"/>
        </w:rPr>
        <w:t xml:space="preserve">Rückblickend würden wir in zukünftigen Projekten den Fokus zunächst auf die minimalen Funktionen legen, um möglichst schnell ein lauffähiges MVP (Minimum Viable </w:t>
      </w:r>
      <w:proofErr w:type="spellStart"/>
      <w:r w:rsidRPr="3853347F">
        <w:rPr>
          <w:rFonts w:eastAsia="Arial" w:cs="Arial"/>
        </w:rPr>
        <w:t>Product</w:t>
      </w:r>
      <w:proofErr w:type="spellEnd"/>
      <w:r w:rsidRPr="3853347F">
        <w:rPr>
          <w:rFonts w:eastAsia="Arial" w:cs="Arial"/>
        </w:rPr>
        <w:t xml:space="preserve">) zu entwickeln. In diesem Projekt haben wir uns bereits früh viele Gedanken über Rollen, Rechte und zusätzliche Features, wie die Darstellung von </w:t>
      </w:r>
      <w:r w:rsidR="006B2B09">
        <w:rPr>
          <w:rFonts w:eastAsia="Arial" w:cs="Arial"/>
        </w:rPr>
        <w:t>Diagrammen</w:t>
      </w:r>
      <w:r w:rsidR="00ED06AA">
        <w:rPr>
          <w:rFonts w:eastAsia="Arial" w:cs="Arial"/>
        </w:rPr>
        <w:t xml:space="preserve"> </w:t>
      </w:r>
      <w:r w:rsidRPr="3853347F">
        <w:rPr>
          <w:rFonts w:eastAsia="Arial" w:cs="Arial"/>
        </w:rPr>
        <w:t xml:space="preserve">gemacht. Dennoch sollte das Projekt so entwickelt werden, dass man sich keine Einschränkungen </w:t>
      </w:r>
      <w:r w:rsidR="00276EA3">
        <w:rPr>
          <w:rFonts w:eastAsia="Arial" w:cs="Arial"/>
        </w:rPr>
        <w:t xml:space="preserve">für die Weiterentwicklung </w:t>
      </w:r>
      <w:r w:rsidRPr="3853347F">
        <w:rPr>
          <w:rFonts w:eastAsia="Arial" w:cs="Arial"/>
        </w:rPr>
        <w:t>schafft. Es ist wichtig, genügend Raum für Erweiterungen zu lassen und das Grundgerüst so aufzubauen, dass zusätzliche Funktionen später problemlos integriert werden können.</w:t>
      </w:r>
    </w:p>
    <w:p w14:paraId="690696F8" w14:textId="2024EC48" w:rsidR="73F10DEC" w:rsidRDefault="73F10DEC" w:rsidP="00C66394">
      <w:pPr>
        <w:pStyle w:val="berschrift2"/>
        <w:rPr>
          <w:rFonts w:eastAsia="Aptos"/>
        </w:rPr>
      </w:pPr>
      <w:bookmarkStart w:id="25" w:name="_Toc177409634"/>
      <w:r w:rsidRPr="49A239FF">
        <w:rPr>
          <w:rFonts w:eastAsia="Aptos"/>
        </w:rPr>
        <w:t>4.2 Größte Herausforderungen</w:t>
      </w:r>
      <w:bookmarkEnd w:id="25"/>
    </w:p>
    <w:p w14:paraId="5E746014" w14:textId="50062979" w:rsidR="0097026E" w:rsidRDefault="0097026E">
      <w:r w:rsidRPr="0097026E">
        <w:rPr>
          <w:rFonts w:eastAsia="Arial" w:cs="Arial"/>
        </w:rPr>
        <w:t>Eine große Herausforderung waren die Architekturentscheidungen</w:t>
      </w:r>
      <w:r w:rsidR="001D2206">
        <w:rPr>
          <w:rFonts w:eastAsia="Arial" w:cs="Arial"/>
        </w:rPr>
        <w:t>. Z</w:t>
      </w:r>
      <w:r w:rsidRPr="0097026E">
        <w:rPr>
          <w:rFonts w:eastAsia="Arial" w:cs="Arial"/>
        </w:rPr>
        <w:t>um einen, weil wir ein Projekt dieser Art noch nie umgesetzt haben</w:t>
      </w:r>
      <w:r w:rsidR="000A4C0B">
        <w:rPr>
          <w:rFonts w:eastAsia="Arial" w:cs="Arial"/>
        </w:rPr>
        <w:t xml:space="preserve"> </w:t>
      </w:r>
      <w:r w:rsidRPr="0097026E">
        <w:rPr>
          <w:rFonts w:eastAsia="Arial" w:cs="Arial"/>
        </w:rPr>
        <w:t>und zum anderen, weil wir teilweise unterschiedliche Standpunkte hatten. Um diese Herausforderung zu bewältigen, führten wir ausführliche Diskussionen und zeichneten Architekturdiagramme, um unsere unterschiedlichen Perspektiven zu visualisieren und ein gemeinsames Verständnis zu entwickeln. Zusätzlich testeten und implementierten wir Proof-</w:t>
      </w:r>
      <w:proofErr w:type="spellStart"/>
      <w:r w:rsidRPr="0097026E">
        <w:rPr>
          <w:rFonts w:eastAsia="Arial" w:cs="Arial"/>
        </w:rPr>
        <w:t>of</w:t>
      </w:r>
      <w:proofErr w:type="spellEnd"/>
      <w:r w:rsidRPr="0097026E">
        <w:rPr>
          <w:rFonts w:eastAsia="Arial" w:cs="Arial"/>
        </w:rPr>
        <w:t>-</w:t>
      </w:r>
      <w:proofErr w:type="spellStart"/>
      <w:r w:rsidRPr="0097026E">
        <w:rPr>
          <w:rFonts w:eastAsia="Arial" w:cs="Arial"/>
        </w:rPr>
        <w:t>Concepts</w:t>
      </w:r>
      <w:proofErr w:type="spellEnd"/>
      <w:r w:rsidRPr="0097026E">
        <w:rPr>
          <w:rFonts w:eastAsia="Arial" w:cs="Arial"/>
        </w:rPr>
        <w:t xml:space="preserve"> einzelner Komponenten, um die bestmögliche Lösung zu finden.</w:t>
      </w:r>
    </w:p>
    <w:p w14:paraId="4327CF2F" w14:textId="778F3746" w:rsidR="0097026E" w:rsidRDefault="0097026E"/>
    <w:p w14:paraId="723B9034" w14:textId="77777777" w:rsidR="007E7F31" w:rsidRDefault="007E7F31">
      <w:pPr>
        <w:spacing w:line="279" w:lineRule="auto"/>
        <w:jc w:val="left"/>
      </w:pPr>
      <w:r>
        <w:br w:type="page"/>
      </w:r>
    </w:p>
    <w:p w14:paraId="04B58532" w14:textId="51131914" w:rsidR="50A96367" w:rsidRDefault="50A96367" w:rsidP="00C66394">
      <w:pPr>
        <w:pStyle w:val="berschrift1"/>
      </w:pPr>
      <w:bookmarkStart w:id="26" w:name="_Toc177409635"/>
      <w:r w:rsidRPr="49A239FF">
        <w:t>Quellen</w:t>
      </w:r>
      <w:bookmarkEnd w:id="26"/>
    </w:p>
    <w:p w14:paraId="5A60FAE6" w14:textId="316B256B" w:rsidR="001260BB" w:rsidRDefault="00C75664" w:rsidP="00F37633">
      <w:pPr>
        <w:pStyle w:val="Quellen"/>
        <w:tabs>
          <w:tab w:val="left" w:pos="993"/>
        </w:tabs>
        <w:ind w:left="996" w:hanging="996"/>
      </w:pPr>
      <w:r>
        <w:t xml:space="preserve">[1] </w:t>
      </w:r>
      <w:r>
        <w:tab/>
      </w:r>
      <w:r w:rsidR="00952D50">
        <w:tab/>
      </w:r>
      <w:r w:rsidRPr="006703EB">
        <w:rPr>
          <w:b/>
        </w:rPr>
        <w:t xml:space="preserve">Website The </w:t>
      </w:r>
      <w:proofErr w:type="spellStart"/>
      <w:r w:rsidRPr="006703EB">
        <w:rPr>
          <w:b/>
        </w:rPr>
        <w:t>story</w:t>
      </w:r>
      <w:proofErr w:type="spellEnd"/>
      <w:r w:rsidRPr="006703EB">
        <w:rPr>
          <w:b/>
        </w:rPr>
        <w:t>: Flask vs. Django:</w:t>
      </w:r>
      <w:r w:rsidR="00952D50">
        <w:rPr>
          <w:b/>
        </w:rPr>
        <w:br/>
      </w:r>
      <w:proofErr w:type="gramStart"/>
      <w:r w:rsidR="00952D50">
        <w:t>Veröffentlicht</w:t>
      </w:r>
      <w:proofErr w:type="gramEnd"/>
      <w:r w:rsidR="00952D50">
        <w:t xml:space="preserve">: </w:t>
      </w:r>
      <w:r w:rsidR="00A07232">
        <w:t>2024 [Zugriff: 1</w:t>
      </w:r>
      <w:r w:rsidR="00F37633">
        <w:t>4</w:t>
      </w:r>
      <w:r w:rsidR="00A07232">
        <w:t>.09.2024]</w:t>
      </w:r>
      <w:r w:rsidR="00F37633">
        <w:br/>
        <w:t xml:space="preserve">URL: </w:t>
      </w:r>
      <w:hyperlink r:id="rId11" w:history="1">
        <w:r w:rsidR="001260BB" w:rsidRPr="0038206A">
          <w:rPr>
            <w:rStyle w:val="Hyperlink"/>
          </w:rPr>
          <w:t>https://thestory.is/de/journal/flask-vs-django/</w:t>
        </w:r>
      </w:hyperlink>
    </w:p>
    <w:p w14:paraId="0CA4977F" w14:textId="0990DF5B" w:rsidR="00B73F2D" w:rsidRDefault="00E50660" w:rsidP="004419CA">
      <w:pPr>
        <w:pStyle w:val="Quellen"/>
        <w:tabs>
          <w:tab w:val="left" w:pos="993"/>
        </w:tabs>
        <w:ind w:left="996" w:hanging="996"/>
      </w:pPr>
      <w:r>
        <w:t xml:space="preserve">[2] </w:t>
      </w:r>
      <w:r>
        <w:tab/>
      </w:r>
      <w:r>
        <w:rPr>
          <w:b/>
        </w:rPr>
        <w:t xml:space="preserve">Website </w:t>
      </w:r>
      <w:proofErr w:type="spellStart"/>
      <w:r>
        <w:rPr>
          <w:b/>
        </w:rPr>
        <w:t>influxdata</w:t>
      </w:r>
      <w:proofErr w:type="spellEnd"/>
      <w:r>
        <w:rPr>
          <w:b/>
        </w:rPr>
        <w:t xml:space="preserve">: </w:t>
      </w:r>
      <w:r w:rsidRPr="00E50660">
        <w:rPr>
          <w:b/>
        </w:rPr>
        <w:t xml:space="preserve">A Guide to </w:t>
      </w:r>
      <w:proofErr w:type="spellStart"/>
      <w:r w:rsidRPr="00E50660">
        <w:rPr>
          <w:b/>
        </w:rPr>
        <w:t>the</w:t>
      </w:r>
      <w:proofErr w:type="spellEnd"/>
      <w:r w:rsidRPr="00E50660">
        <w:rPr>
          <w:b/>
        </w:rPr>
        <w:t xml:space="preserve"> New </w:t>
      </w:r>
      <w:proofErr w:type="spellStart"/>
      <w:r w:rsidRPr="00E50660">
        <w:rPr>
          <w:b/>
        </w:rPr>
        <w:t>InfluxDB</w:t>
      </w:r>
      <w:proofErr w:type="spellEnd"/>
      <w:r w:rsidRPr="00E50660">
        <w:rPr>
          <w:b/>
        </w:rPr>
        <w:t xml:space="preserve"> Database Engine</w:t>
      </w:r>
      <w:r>
        <w:rPr>
          <w:b/>
        </w:rPr>
        <w:t>:</w:t>
      </w:r>
      <w:r>
        <w:rPr>
          <w:b/>
        </w:rPr>
        <w:br/>
      </w:r>
      <w:r w:rsidR="004419CA" w:rsidRPr="004419CA">
        <w:t>[Zugriff: 16.09.2024]</w:t>
      </w:r>
      <w:r w:rsidR="004419CA">
        <w:rPr>
          <w:b/>
        </w:rPr>
        <w:br/>
      </w:r>
      <w:r w:rsidR="004419CA">
        <w:t xml:space="preserve">URL: </w:t>
      </w:r>
      <w:hyperlink r:id="rId12" w:history="1">
        <w:r w:rsidR="00B73F2D" w:rsidRPr="0038206A">
          <w:rPr>
            <w:rStyle w:val="Hyperlink"/>
          </w:rPr>
          <w:t>https://www.influxdata.com/influxdb-storage</w:t>
        </w:r>
      </w:hyperlink>
    </w:p>
    <w:p w14:paraId="3CD872D2" w14:textId="74AF63F2" w:rsidR="00C27755" w:rsidRDefault="00B73F2D" w:rsidP="004419CA">
      <w:pPr>
        <w:pStyle w:val="Quellen"/>
        <w:tabs>
          <w:tab w:val="left" w:pos="993"/>
        </w:tabs>
        <w:ind w:left="996" w:hanging="996"/>
      </w:pPr>
      <w:r>
        <w:t>[</w:t>
      </w:r>
      <w:r w:rsidR="00C27755">
        <w:t>3</w:t>
      </w:r>
      <w:r>
        <w:t xml:space="preserve">] </w:t>
      </w:r>
      <w:r>
        <w:tab/>
      </w:r>
      <w:r>
        <w:rPr>
          <w:b/>
        </w:rPr>
        <w:t xml:space="preserve">Website </w:t>
      </w:r>
      <w:proofErr w:type="spellStart"/>
      <w:proofErr w:type="gramStart"/>
      <w:r>
        <w:rPr>
          <w:b/>
        </w:rPr>
        <w:t>docker.docs</w:t>
      </w:r>
      <w:proofErr w:type="spellEnd"/>
      <w:proofErr w:type="gramEnd"/>
      <w:r>
        <w:rPr>
          <w:b/>
        </w:rPr>
        <w:t xml:space="preserve">: </w:t>
      </w:r>
      <w:r w:rsidR="0010392A" w:rsidRPr="0010392A">
        <w:rPr>
          <w:b/>
        </w:rPr>
        <w:t>Docker Desktop WSL 2 backend on Windows</w:t>
      </w:r>
      <w:r w:rsidR="0010392A">
        <w:rPr>
          <w:b/>
        </w:rPr>
        <w:t>:</w:t>
      </w:r>
      <w:r>
        <w:rPr>
          <w:b/>
        </w:rPr>
        <w:br/>
      </w:r>
      <w:r w:rsidRPr="004419CA">
        <w:t>[Zugriff: 16.09.2024]</w:t>
      </w:r>
      <w:r>
        <w:rPr>
          <w:b/>
        </w:rPr>
        <w:br/>
      </w:r>
      <w:r>
        <w:t>URL:</w:t>
      </w:r>
      <w:r w:rsidR="0010392A">
        <w:t xml:space="preserve"> </w:t>
      </w:r>
      <w:hyperlink r:id="rId13" w:history="1">
        <w:r w:rsidR="00C27755" w:rsidRPr="0038206A">
          <w:rPr>
            <w:rStyle w:val="Hyperlink"/>
          </w:rPr>
          <w:t>https://docs.docker.com/desktop/wsl/</w:t>
        </w:r>
      </w:hyperlink>
    </w:p>
    <w:p w14:paraId="2D1277AA" w14:textId="21C8F2C7" w:rsidR="380442B8" w:rsidRPr="00547274" w:rsidRDefault="00C27755" w:rsidP="00547274">
      <w:pPr>
        <w:pStyle w:val="Quellen"/>
        <w:tabs>
          <w:tab w:val="left" w:pos="993"/>
        </w:tabs>
        <w:ind w:left="996" w:hanging="996"/>
        <w:rPr>
          <w:b/>
        </w:rPr>
      </w:pPr>
      <w:r w:rsidRPr="00C27755">
        <w:t>[</w:t>
      </w:r>
      <w:r>
        <w:t>4</w:t>
      </w:r>
      <w:r w:rsidRPr="00C27755">
        <w:t>]</w:t>
      </w:r>
      <w:r w:rsidRPr="00C27755">
        <w:rPr>
          <w:b/>
        </w:rPr>
        <w:t xml:space="preserve"> </w:t>
      </w:r>
      <w:r w:rsidRPr="00C27755">
        <w:rPr>
          <w:b/>
        </w:rPr>
        <w:tab/>
      </w:r>
      <w:r w:rsidR="002B0636">
        <w:rPr>
          <w:b/>
        </w:rPr>
        <w:t>Cremer, Marcel</w:t>
      </w:r>
      <w:r w:rsidRPr="00C27755">
        <w:rPr>
          <w:b/>
        </w:rPr>
        <w:t>:</w:t>
      </w:r>
      <w:r w:rsidR="00FF70BE">
        <w:rPr>
          <w:b/>
        </w:rPr>
        <w:t xml:space="preserve"> </w:t>
      </w:r>
      <w:r w:rsidR="00FF70BE" w:rsidRPr="00FF70BE">
        <w:rPr>
          <w:b/>
        </w:rPr>
        <w:t>Das DRY-Prinzip (</w:t>
      </w:r>
      <w:proofErr w:type="spellStart"/>
      <w:r w:rsidR="00FF70BE" w:rsidRPr="00FF70BE">
        <w:rPr>
          <w:b/>
        </w:rPr>
        <w:t>Don't</w:t>
      </w:r>
      <w:proofErr w:type="spellEnd"/>
      <w:r w:rsidR="00FF70BE" w:rsidRPr="00FF70BE">
        <w:rPr>
          <w:b/>
        </w:rPr>
        <w:t xml:space="preserve"> </w:t>
      </w:r>
      <w:proofErr w:type="spellStart"/>
      <w:r w:rsidR="00FF70BE" w:rsidRPr="00FF70BE">
        <w:rPr>
          <w:b/>
        </w:rPr>
        <w:t>repeat</w:t>
      </w:r>
      <w:proofErr w:type="spellEnd"/>
      <w:r w:rsidR="00FF70BE" w:rsidRPr="00FF70BE">
        <w:rPr>
          <w:b/>
        </w:rPr>
        <w:t xml:space="preserve"> </w:t>
      </w:r>
      <w:proofErr w:type="spellStart"/>
      <w:r w:rsidR="00FF70BE" w:rsidRPr="00FF70BE">
        <w:rPr>
          <w:b/>
        </w:rPr>
        <w:t>yourself</w:t>
      </w:r>
      <w:proofErr w:type="spellEnd"/>
      <w:r w:rsidR="00FF70BE" w:rsidRPr="00FF70BE">
        <w:rPr>
          <w:b/>
        </w:rPr>
        <w:t>)</w:t>
      </w:r>
      <w:r w:rsidRPr="00C27755">
        <w:rPr>
          <w:b/>
        </w:rPr>
        <w:t>:</w:t>
      </w:r>
      <w:r w:rsidRPr="00C27755">
        <w:rPr>
          <w:b/>
        </w:rPr>
        <w:br/>
      </w:r>
      <w:proofErr w:type="gramStart"/>
      <w:r w:rsidR="00AA1C3A">
        <w:t>Veröffentlicht</w:t>
      </w:r>
      <w:proofErr w:type="gramEnd"/>
      <w:r w:rsidR="00AA1C3A">
        <w:t>: 2023</w:t>
      </w:r>
      <w:r w:rsidR="002B0636">
        <w:t xml:space="preserve"> </w:t>
      </w:r>
      <w:r w:rsidRPr="00C27755">
        <w:t>[Zugriff: 16.09.2024]</w:t>
      </w:r>
      <w:r w:rsidRPr="00C27755">
        <w:br/>
        <w:t>URL: https://www.influxdata.com/influxdb-storage</w:t>
      </w:r>
      <w:r w:rsidR="0010392A">
        <w:rPr>
          <w:b/>
        </w:rPr>
        <w:t xml:space="preserve"> </w:t>
      </w:r>
      <w:r w:rsidR="00952D50">
        <w:rPr>
          <w:b/>
        </w:rPr>
        <w:br/>
      </w:r>
    </w:p>
    <w:p w14:paraId="317279BD" w14:textId="011A97DC" w:rsidR="49A239FF" w:rsidRDefault="49A239FF" w:rsidP="49A239FF">
      <w:pPr>
        <w:spacing w:before="240" w:after="240"/>
      </w:pPr>
    </w:p>
    <w:sectPr w:rsidR="49A239FF" w:rsidSect="00BC6DFD">
      <w:headerReference w:type="default" r:id="rId14"/>
      <w:footerReference w:type="default" r:id="rId15"/>
      <w:pgSz w:w="11906" w:h="16838"/>
      <w:pgMar w:top="1276" w:right="1440" w:bottom="127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41ECC" w14:textId="77777777" w:rsidR="0090305E" w:rsidRDefault="0090305E">
      <w:pPr>
        <w:spacing w:after="0" w:line="240" w:lineRule="auto"/>
      </w:pPr>
      <w:r>
        <w:separator/>
      </w:r>
    </w:p>
  </w:endnote>
  <w:endnote w:type="continuationSeparator" w:id="0">
    <w:p w14:paraId="48B56FFD" w14:textId="77777777" w:rsidR="0090305E" w:rsidRDefault="0090305E">
      <w:pPr>
        <w:spacing w:after="0" w:line="240" w:lineRule="auto"/>
      </w:pPr>
      <w:r>
        <w:continuationSeparator/>
      </w:r>
    </w:p>
  </w:endnote>
  <w:endnote w:type="continuationNotice" w:id="1">
    <w:p w14:paraId="616F0459" w14:textId="77777777" w:rsidR="0090305E" w:rsidRDefault="009030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772C9" w14:textId="2D360837" w:rsidR="002008D9" w:rsidRDefault="0018635D" w:rsidP="002008D9">
    <w:pPr>
      <w:pStyle w:val="Fuzeile"/>
      <w:pBdr>
        <w:top w:val="single" w:sz="4" w:space="1" w:color="auto"/>
      </w:pBdr>
    </w:pPr>
    <w:r>
      <w:ptab w:relativeTo="margin" w:alignment="right" w:leader="none"/>
    </w:r>
    <w:r w:rsidRPr="0018635D">
      <w:fldChar w:fldCharType="begin"/>
    </w:r>
    <w:r w:rsidRPr="0018635D">
      <w:instrText>PAGE   \* MERGEFORMAT</w:instrText>
    </w:r>
    <w:r w:rsidRPr="0018635D">
      <w:fldChar w:fldCharType="separate"/>
    </w:r>
    <w:r w:rsidRPr="0018635D">
      <w:t>1</w:t>
    </w:r>
    <w:r w:rsidRPr="001863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0550B" w14:textId="77777777" w:rsidR="0090305E" w:rsidRDefault="0090305E">
      <w:pPr>
        <w:spacing w:after="0" w:line="240" w:lineRule="auto"/>
      </w:pPr>
      <w:r>
        <w:separator/>
      </w:r>
    </w:p>
  </w:footnote>
  <w:footnote w:type="continuationSeparator" w:id="0">
    <w:p w14:paraId="7D2F3FCA" w14:textId="77777777" w:rsidR="0090305E" w:rsidRDefault="0090305E">
      <w:pPr>
        <w:spacing w:after="0" w:line="240" w:lineRule="auto"/>
      </w:pPr>
      <w:r>
        <w:continuationSeparator/>
      </w:r>
    </w:p>
  </w:footnote>
  <w:footnote w:type="continuationNotice" w:id="1">
    <w:p w14:paraId="129DD547" w14:textId="77777777" w:rsidR="0090305E" w:rsidRDefault="0090305E">
      <w:pPr>
        <w:spacing w:after="0" w:line="240" w:lineRule="auto"/>
      </w:pPr>
    </w:p>
  </w:footnote>
  <w:footnote w:id="2">
    <w:p w14:paraId="56F46CEA" w14:textId="3F2E0B33" w:rsidR="49A239FF" w:rsidRDefault="49A239FF" w:rsidP="49A239FF">
      <w:pPr>
        <w:pStyle w:val="Funotentext"/>
      </w:pPr>
      <w:r w:rsidRPr="49A239FF">
        <w:rPr>
          <w:rStyle w:val="Funotenzeichen"/>
        </w:rPr>
        <w:footnoteRef/>
      </w:r>
      <w:r>
        <w:t xml:space="preserve">  https://thestory.is/de/journal/flask-vs-django/</w:t>
      </w:r>
    </w:p>
  </w:footnote>
  <w:footnote w:id="3">
    <w:p w14:paraId="4CD39DAA" w14:textId="2516404F" w:rsidR="00D0394C" w:rsidRDefault="00D0394C">
      <w:pPr>
        <w:pStyle w:val="Funotentext"/>
      </w:pPr>
      <w:r>
        <w:rPr>
          <w:rStyle w:val="Funotenzeichen"/>
        </w:rPr>
        <w:footnoteRef/>
      </w:r>
      <w:r>
        <w:t xml:space="preserve"> </w:t>
      </w:r>
      <w:r w:rsidR="00F701D3" w:rsidRPr="00F701D3">
        <w:t>https://www.influxdata.com/influxdb-storage</w:t>
      </w:r>
    </w:p>
  </w:footnote>
  <w:footnote w:id="4">
    <w:p w14:paraId="4EE68A9F" w14:textId="4694A4B3" w:rsidR="00D24050" w:rsidRDefault="00D24050">
      <w:pPr>
        <w:pStyle w:val="Funotentext"/>
      </w:pPr>
      <w:r>
        <w:rPr>
          <w:rStyle w:val="Funotenzeichen"/>
        </w:rPr>
        <w:footnoteRef/>
      </w:r>
      <w:r>
        <w:t xml:space="preserve"> </w:t>
      </w:r>
      <w:r w:rsidR="00A254D6" w:rsidRPr="00A254D6">
        <w:t>https://docs.docker.com/desktop/wsl/</w:t>
      </w:r>
    </w:p>
  </w:footnote>
  <w:footnote w:id="5">
    <w:p w14:paraId="0074C8B5" w14:textId="409C7C57" w:rsidR="00EA7DB8" w:rsidRDefault="00EA7DB8">
      <w:pPr>
        <w:pStyle w:val="Funotentext"/>
      </w:pPr>
      <w:r>
        <w:rPr>
          <w:rStyle w:val="Funotenzeichen"/>
        </w:rPr>
        <w:footnoteRef/>
      </w:r>
      <w:r>
        <w:t xml:space="preserve"> </w:t>
      </w:r>
      <w:r w:rsidR="00105AC0" w:rsidRPr="00105AC0">
        <w:t>https://marcel-cremer.de/de/glossar/dry/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CE55" w14:textId="1E4BF97A" w:rsidR="002008D9" w:rsidRDefault="002008D9" w:rsidP="002008D9">
    <w:pPr>
      <w:pStyle w:val="Kopfzeile"/>
      <w:pBdr>
        <w:bottom w:val="single" w:sz="4" w:space="1" w:color="auto"/>
      </w:pBdr>
    </w:pPr>
    <w:r>
      <w:ptab w:relativeTo="margin" w:alignment="center" w:leader="none"/>
    </w:r>
    <w:r>
      <w:t>Dokumentation API Harvester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E4679"/>
    <w:multiLevelType w:val="multilevel"/>
    <w:tmpl w:val="321E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93B5846"/>
    <w:multiLevelType w:val="hybridMultilevel"/>
    <w:tmpl w:val="7CBCCD9E"/>
    <w:lvl w:ilvl="0" w:tplc="C3063674">
      <w:start w:val="1"/>
      <w:numFmt w:val="decimal"/>
      <w:lvlText w:val="%1."/>
      <w:lvlJc w:val="left"/>
      <w:pPr>
        <w:ind w:left="720" w:hanging="360"/>
      </w:pPr>
    </w:lvl>
    <w:lvl w:ilvl="1" w:tplc="5BDA0FAE">
      <w:start w:val="1"/>
      <w:numFmt w:val="lowerLetter"/>
      <w:lvlText w:val="%2."/>
      <w:lvlJc w:val="left"/>
      <w:pPr>
        <w:ind w:left="1440" w:hanging="360"/>
      </w:pPr>
    </w:lvl>
    <w:lvl w:ilvl="2" w:tplc="D66C7F90">
      <w:start w:val="1"/>
      <w:numFmt w:val="lowerRoman"/>
      <w:lvlText w:val="%3."/>
      <w:lvlJc w:val="right"/>
      <w:pPr>
        <w:ind w:left="2160" w:hanging="180"/>
      </w:pPr>
    </w:lvl>
    <w:lvl w:ilvl="3" w:tplc="57CCB73A">
      <w:start w:val="1"/>
      <w:numFmt w:val="decimal"/>
      <w:lvlText w:val="%4."/>
      <w:lvlJc w:val="left"/>
      <w:pPr>
        <w:ind w:left="2880" w:hanging="360"/>
      </w:pPr>
    </w:lvl>
    <w:lvl w:ilvl="4" w:tplc="DC80944A">
      <w:start w:val="1"/>
      <w:numFmt w:val="lowerLetter"/>
      <w:lvlText w:val="%5."/>
      <w:lvlJc w:val="left"/>
      <w:pPr>
        <w:ind w:left="3600" w:hanging="360"/>
      </w:pPr>
    </w:lvl>
    <w:lvl w:ilvl="5" w:tplc="5A48040C">
      <w:start w:val="1"/>
      <w:numFmt w:val="lowerRoman"/>
      <w:lvlText w:val="%6."/>
      <w:lvlJc w:val="right"/>
      <w:pPr>
        <w:ind w:left="4320" w:hanging="180"/>
      </w:pPr>
    </w:lvl>
    <w:lvl w:ilvl="6" w:tplc="9BA8FB7A">
      <w:start w:val="1"/>
      <w:numFmt w:val="decimal"/>
      <w:lvlText w:val="%7."/>
      <w:lvlJc w:val="left"/>
      <w:pPr>
        <w:ind w:left="5040" w:hanging="360"/>
      </w:pPr>
    </w:lvl>
    <w:lvl w:ilvl="7" w:tplc="0D42E862">
      <w:start w:val="1"/>
      <w:numFmt w:val="lowerLetter"/>
      <w:lvlText w:val="%8."/>
      <w:lvlJc w:val="left"/>
      <w:pPr>
        <w:ind w:left="5760" w:hanging="360"/>
      </w:pPr>
    </w:lvl>
    <w:lvl w:ilvl="8" w:tplc="9ED27680">
      <w:start w:val="1"/>
      <w:numFmt w:val="lowerRoman"/>
      <w:lvlText w:val="%9."/>
      <w:lvlJc w:val="right"/>
      <w:pPr>
        <w:ind w:left="6480" w:hanging="180"/>
      </w:pPr>
    </w:lvl>
  </w:abstractNum>
  <w:abstractNum w:abstractNumId="2" w15:restartNumberingAfterBreak="0">
    <w:nsid w:val="238609FC"/>
    <w:multiLevelType w:val="hybridMultilevel"/>
    <w:tmpl w:val="E012A088"/>
    <w:lvl w:ilvl="0" w:tplc="261AF732">
      <w:start w:val="1"/>
      <w:numFmt w:val="bullet"/>
      <w:lvlText w:val=""/>
      <w:lvlJc w:val="left"/>
      <w:pPr>
        <w:ind w:left="720" w:hanging="360"/>
      </w:pPr>
      <w:rPr>
        <w:rFonts w:ascii="Symbol" w:hAnsi="Symbol" w:hint="default"/>
      </w:rPr>
    </w:lvl>
    <w:lvl w:ilvl="1" w:tplc="C4E294C2">
      <w:start w:val="1"/>
      <w:numFmt w:val="bullet"/>
      <w:lvlText w:val="o"/>
      <w:lvlJc w:val="left"/>
      <w:pPr>
        <w:ind w:left="1440" w:hanging="360"/>
      </w:pPr>
      <w:rPr>
        <w:rFonts w:ascii="Courier New" w:hAnsi="Courier New" w:hint="default"/>
      </w:rPr>
    </w:lvl>
    <w:lvl w:ilvl="2" w:tplc="7C72BCA2">
      <w:start w:val="1"/>
      <w:numFmt w:val="bullet"/>
      <w:lvlText w:val=""/>
      <w:lvlJc w:val="left"/>
      <w:pPr>
        <w:ind w:left="2160" w:hanging="360"/>
      </w:pPr>
      <w:rPr>
        <w:rFonts w:ascii="Wingdings" w:hAnsi="Wingdings" w:hint="default"/>
      </w:rPr>
    </w:lvl>
    <w:lvl w:ilvl="3" w:tplc="4A4E2052">
      <w:start w:val="1"/>
      <w:numFmt w:val="bullet"/>
      <w:lvlText w:val=""/>
      <w:lvlJc w:val="left"/>
      <w:pPr>
        <w:ind w:left="2880" w:hanging="360"/>
      </w:pPr>
      <w:rPr>
        <w:rFonts w:ascii="Symbol" w:hAnsi="Symbol" w:hint="default"/>
      </w:rPr>
    </w:lvl>
    <w:lvl w:ilvl="4" w:tplc="69428B1A">
      <w:start w:val="1"/>
      <w:numFmt w:val="bullet"/>
      <w:lvlText w:val="o"/>
      <w:lvlJc w:val="left"/>
      <w:pPr>
        <w:ind w:left="3600" w:hanging="360"/>
      </w:pPr>
      <w:rPr>
        <w:rFonts w:ascii="Courier New" w:hAnsi="Courier New" w:hint="default"/>
      </w:rPr>
    </w:lvl>
    <w:lvl w:ilvl="5" w:tplc="0A3637DE">
      <w:start w:val="1"/>
      <w:numFmt w:val="bullet"/>
      <w:lvlText w:val=""/>
      <w:lvlJc w:val="left"/>
      <w:pPr>
        <w:ind w:left="4320" w:hanging="360"/>
      </w:pPr>
      <w:rPr>
        <w:rFonts w:ascii="Wingdings" w:hAnsi="Wingdings" w:hint="default"/>
      </w:rPr>
    </w:lvl>
    <w:lvl w:ilvl="6" w:tplc="995287A4">
      <w:start w:val="1"/>
      <w:numFmt w:val="bullet"/>
      <w:lvlText w:val=""/>
      <w:lvlJc w:val="left"/>
      <w:pPr>
        <w:ind w:left="5040" w:hanging="360"/>
      </w:pPr>
      <w:rPr>
        <w:rFonts w:ascii="Symbol" w:hAnsi="Symbol" w:hint="default"/>
      </w:rPr>
    </w:lvl>
    <w:lvl w:ilvl="7" w:tplc="43E639B8">
      <w:start w:val="1"/>
      <w:numFmt w:val="bullet"/>
      <w:lvlText w:val="o"/>
      <w:lvlJc w:val="left"/>
      <w:pPr>
        <w:ind w:left="5760" w:hanging="360"/>
      </w:pPr>
      <w:rPr>
        <w:rFonts w:ascii="Courier New" w:hAnsi="Courier New" w:hint="default"/>
      </w:rPr>
    </w:lvl>
    <w:lvl w:ilvl="8" w:tplc="B9626C72">
      <w:start w:val="1"/>
      <w:numFmt w:val="bullet"/>
      <w:lvlText w:val=""/>
      <w:lvlJc w:val="left"/>
      <w:pPr>
        <w:ind w:left="6480" w:hanging="360"/>
      </w:pPr>
      <w:rPr>
        <w:rFonts w:ascii="Wingdings" w:hAnsi="Wingdings" w:hint="default"/>
      </w:rPr>
    </w:lvl>
  </w:abstractNum>
  <w:abstractNum w:abstractNumId="3" w15:restartNumberingAfterBreak="0">
    <w:nsid w:val="29BE1E6B"/>
    <w:multiLevelType w:val="hybridMultilevel"/>
    <w:tmpl w:val="712C4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029B75"/>
    <w:multiLevelType w:val="hybridMultilevel"/>
    <w:tmpl w:val="D5DE45EA"/>
    <w:lvl w:ilvl="0" w:tplc="786E93C8">
      <w:start w:val="1"/>
      <w:numFmt w:val="bullet"/>
      <w:lvlText w:val=""/>
      <w:lvlJc w:val="left"/>
      <w:pPr>
        <w:ind w:left="720" w:hanging="360"/>
      </w:pPr>
      <w:rPr>
        <w:rFonts w:ascii="Symbol" w:hAnsi="Symbol" w:hint="default"/>
      </w:rPr>
    </w:lvl>
    <w:lvl w:ilvl="1" w:tplc="E360830A">
      <w:start w:val="1"/>
      <w:numFmt w:val="bullet"/>
      <w:lvlText w:val="o"/>
      <w:lvlJc w:val="left"/>
      <w:pPr>
        <w:ind w:left="1440" w:hanging="360"/>
      </w:pPr>
      <w:rPr>
        <w:rFonts w:ascii="Courier New" w:hAnsi="Courier New" w:hint="default"/>
      </w:rPr>
    </w:lvl>
    <w:lvl w:ilvl="2" w:tplc="C0A4F6B8">
      <w:start w:val="1"/>
      <w:numFmt w:val="bullet"/>
      <w:lvlText w:val=""/>
      <w:lvlJc w:val="left"/>
      <w:pPr>
        <w:ind w:left="2160" w:hanging="360"/>
      </w:pPr>
      <w:rPr>
        <w:rFonts w:ascii="Wingdings" w:hAnsi="Wingdings" w:hint="default"/>
      </w:rPr>
    </w:lvl>
    <w:lvl w:ilvl="3" w:tplc="8A2A0642">
      <w:start w:val="1"/>
      <w:numFmt w:val="bullet"/>
      <w:lvlText w:val=""/>
      <w:lvlJc w:val="left"/>
      <w:pPr>
        <w:ind w:left="2880" w:hanging="360"/>
      </w:pPr>
      <w:rPr>
        <w:rFonts w:ascii="Symbol" w:hAnsi="Symbol" w:hint="default"/>
      </w:rPr>
    </w:lvl>
    <w:lvl w:ilvl="4" w:tplc="94A02F00">
      <w:start w:val="1"/>
      <w:numFmt w:val="bullet"/>
      <w:lvlText w:val="o"/>
      <w:lvlJc w:val="left"/>
      <w:pPr>
        <w:ind w:left="3600" w:hanging="360"/>
      </w:pPr>
      <w:rPr>
        <w:rFonts w:ascii="Courier New" w:hAnsi="Courier New" w:hint="default"/>
      </w:rPr>
    </w:lvl>
    <w:lvl w:ilvl="5" w:tplc="8B5A5BF6">
      <w:start w:val="1"/>
      <w:numFmt w:val="bullet"/>
      <w:lvlText w:val=""/>
      <w:lvlJc w:val="left"/>
      <w:pPr>
        <w:ind w:left="4320" w:hanging="360"/>
      </w:pPr>
      <w:rPr>
        <w:rFonts w:ascii="Wingdings" w:hAnsi="Wingdings" w:hint="default"/>
      </w:rPr>
    </w:lvl>
    <w:lvl w:ilvl="6" w:tplc="46D6DA20">
      <w:start w:val="1"/>
      <w:numFmt w:val="bullet"/>
      <w:lvlText w:val=""/>
      <w:lvlJc w:val="left"/>
      <w:pPr>
        <w:ind w:left="5040" w:hanging="360"/>
      </w:pPr>
      <w:rPr>
        <w:rFonts w:ascii="Symbol" w:hAnsi="Symbol" w:hint="default"/>
      </w:rPr>
    </w:lvl>
    <w:lvl w:ilvl="7" w:tplc="9690BAE2">
      <w:start w:val="1"/>
      <w:numFmt w:val="bullet"/>
      <w:lvlText w:val="o"/>
      <w:lvlJc w:val="left"/>
      <w:pPr>
        <w:ind w:left="5760" w:hanging="360"/>
      </w:pPr>
      <w:rPr>
        <w:rFonts w:ascii="Courier New" w:hAnsi="Courier New" w:hint="default"/>
      </w:rPr>
    </w:lvl>
    <w:lvl w:ilvl="8" w:tplc="03E6E8D6">
      <w:start w:val="1"/>
      <w:numFmt w:val="bullet"/>
      <w:lvlText w:val=""/>
      <w:lvlJc w:val="left"/>
      <w:pPr>
        <w:ind w:left="6480" w:hanging="360"/>
      </w:pPr>
      <w:rPr>
        <w:rFonts w:ascii="Wingdings" w:hAnsi="Wingdings" w:hint="default"/>
      </w:rPr>
    </w:lvl>
  </w:abstractNum>
  <w:abstractNum w:abstractNumId="5" w15:restartNumberingAfterBreak="0">
    <w:nsid w:val="4EA724D3"/>
    <w:multiLevelType w:val="hybridMultilevel"/>
    <w:tmpl w:val="FB6E5E7A"/>
    <w:lvl w:ilvl="0" w:tplc="5C8CE3B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F3E4410"/>
    <w:multiLevelType w:val="multilevel"/>
    <w:tmpl w:val="81BEE520"/>
    <w:lvl w:ilvl="0">
      <w:start w:val="1"/>
      <w:numFmt w:val="decimal"/>
      <w:pStyle w:val="berschrift1"/>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57581009">
    <w:abstractNumId w:val="4"/>
  </w:num>
  <w:num w:numId="2" w16cid:durableId="1272666420">
    <w:abstractNumId w:val="1"/>
  </w:num>
  <w:num w:numId="3" w16cid:durableId="42292510">
    <w:abstractNumId w:val="0"/>
  </w:num>
  <w:num w:numId="4" w16cid:durableId="521170486">
    <w:abstractNumId w:val="2"/>
  </w:num>
  <w:num w:numId="5" w16cid:durableId="1649937613">
    <w:abstractNumId w:val="5"/>
  </w:num>
  <w:num w:numId="6" w16cid:durableId="1856529727">
    <w:abstractNumId w:val="6"/>
  </w:num>
  <w:num w:numId="7" w16cid:durableId="423839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0B6103"/>
    <w:rsid w:val="0000235D"/>
    <w:rsid w:val="00004E3D"/>
    <w:rsid w:val="0000511D"/>
    <w:rsid w:val="0000693F"/>
    <w:rsid w:val="000069A4"/>
    <w:rsid w:val="00010825"/>
    <w:rsid w:val="0001156E"/>
    <w:rsid w:val="0001220D"/>
    <w:rsid w:val="00014D6C"/>
    <w:rsid w:val="00014F76"/>
    <w:rsid w:val="00022619"/>
    <w:rsid w:val="000305EA"/>
    <w:rsid w:val="000339E6"/>
    <w:rsid w:val="000429FC"/>
    <w:rsid w:val="0004582B"/>
    <w:rsid w:val="00045E2D"/>
    <w:rsid w:val="000505B3"/>
    <w:rsid w:val="00051B04"/>
    <w:rsid w:val="00054DD3"/>
    <w:rsid w:val="00054E81"/>
    <w:rsid w:val="0005573D"/>
    <w:rsid w:val="00060D2C"/>
    <w:rsid w:val="00061A37"/>
    <w:rsid w:val="000676C4"/>
    <w:rsid w:val="00071126"/>
    <w:rsid w:val="00072EFB"/>
    <w:rsid w:val="00073544"/>
    <w:rsid w:val="00075679"/>
    <w:rsid w:val="000815FB"/>
    <w:rsid w:val="00082BE1"/>
    <w:rsid w:val="000834E1"/>
    <w:rsid w:val="000901F6"/>
    <w:rsid w:val="00092F23"/>
    <w:rsid w:val="000953DF"/>
    <w:rsid w:val="000A4C0B"/>
    <w:rsid w:val="000B610C"/>
    <w:rsid w:val="000B6B0A"/>
    <w:rsid w:val="000C46F2"/>
    <w:rsid w:val="000C5206"/>
    <w:rsid w:val="000C67A1"/>
    <w:rsid w:val="000D0306"/>
    <w:rsid w:val="000D09C4"/>
    <w:rsid w:val="000D29DE"/>
    <w:rsid w:val="000E16C9"/>
    <w:rsid w:val="000E2E34"/>
    <w:rsid w:val="000E31FE"/>
    <w:rsid w:val="000E377C"/>
    <w:rsid w:val="000E584F"/>
    <w:rsid w:val="000E6A14"/>
    <w:rsid w:val="000E75B6"/>
    <w:rsid w:val="000F04A1"/>
    <w:rsid w:val="000F138C"/>
    <w:rsid w:val="000F1725"/>
    <w:rsid w:val="000F2A43"/>
    <w:rsid w:val="000F2C23"/>
    <w:rsid w:val="00100125"/>
    <w:rsid w:val="00100240"/>
    <w:rsid w:val="00100FFB"/>
    <w:rsid w:val="001024DF"/>
    <w:rsid w:val="00102F96"/>
    <w:rsid w:val="0010392A"/>
    <w:rsid w:val="00104E83"/>
    <w:rsid w:val="00105634"/>
    <w:rsid w:val="00105AC0"/>
    <w:rsid w:val="0010761F"/>
    <w:rsid w:val="00123CE6"/>
    <w:rsid w:val="00124086"/>
    <w:rsid w:val="0012541A"/>
    <w:rsid w:val="001257F9"/>
    <w:rsid w:val="001260BB"/>
    <w:rsid w:val="001266ED"/>
    <w:rsid w:val="00127604"/>
    <w:rsid w:val="00127C1F"/>
    <w:rsid w:val="00127D8D"/>
    <w:rsid w:val="00130AEB"/>
    <w:rsid w:val="001311FD"/>
    <w:rsid w:val="00133337"/>
    <w:rsid w:val="00134D52"/>
    <w:rsid w:val="0013753F"/>
    <w:rsid w:val="00140DBC"/>
    <w:rsid w:val="00144EE0"/>
    <w:rsid w:val="001469BE"/>
    <w:rsid w:val="00152619"/>
    <w:rsid w:val="00153E79"/>
    <w:rsid w:val="00154FDA"/>
    <w:rsid w:val="00157EB3"/>
    <w:rsid w:val="00160F5A"/>
    <w:rsid w:val="001623FF"/>
    <w:rsid w:val="00165F08"/>
    <w:rsid w:val="00173E41"/>
    <w:rsid w:val="001752FD"/>
    <w:rsid w:val="00181230"/>
    <w:rsid w:val="001832EF"/>
    <w:rsid w:val="0018635D"/>
    <w:rsid w:val="00187812"/>
    <w:rsid w:val="00190F1B"/>
    <w:rsid w:val="001922A1"/>
    <w:rsid w:val="001A00DB"/>
    <w:rsid w:val="001A09F4"/>
    <w:rsid w:val="001A6E90"/>
    <w:rsid w:val="001B268B"/>
    <w:rsid w:val="001B3310"/>
    <w:rsid w:val="001B5512"/>
    <w:rsid w:val="001B694F"/>
    <w:rsid w:val="001B748E"/>
    <w:rsid w:val="001C12B3"/>
    <w:rsid w:val="001C249B"/>
    <w:rsid w:val="001C39B5"/>
    <w:rsid w:val="001D2206"/>
    <w:rsid w:val="001D49F3"/>
    <w:rsid w:val="001E2925"/>
    <w:rsid w:val="001E7786"/>
    <w:rsid w:val="001F020C"/>
    <w:rsid w:val="001F07FC"/>
    <w:rsid w:val="001F1A27"/>
    <w:rsid w:val="001F6679"/>
    <w:rsid w:val="002008D9"/>
    <w:rsid w:val="00203280"/>
    <w:rsid w:val="00207B95"/>
    <w:rsid w:val="00210815"/>
    <w:rsid w:val="00211DEF"/>
    <w:rsid w:val="00213968"/>
    <w:rsid w:val="002206D0"/>
    <w:rsid w:val="00220939"/>
    <w:rsid w:val="00220E6E"/>
    <w:rsid w:val="0022236A"/>
    <w:rsid w:val="00224E4D"/>
    <w:rsid w:val="0023098E"/>
    <w:rsid w:val="0023197A"/>
    <w:rsid w:val="00233877"/>
    <w:rsid w:val="00236F6B"/>
    <w:rsid w:val="0024156C"/>
    <w:rsid w:val="0024404E"/>
    <w:rsid w:val="002442E8"/>
    <w:rsid w:val="00247A29"/>
    <w:rsid w:val="00247C4E"/>
    <w:rsid w:val="002500C0"/>
    <w:rsid w:val="0025237F"/>
    <w:rsid w:val="0025412B"/>
    <w:rsid w:val="00257186"/>
    <w:rsid w:val="00260385"/>
    <w:rsid w:val="00261695"/>
    <w:rsid w:val="0026411E"/>
    <w:rsid w:val="002669B0"/>
    <w:rsid w:val="0026799E"/>
    <w:rsid w:val="002732F5"/>
    <w:rsid w:val="00274151"/>
    <w:rsid w:val="002748DA"/>
    <w:rsid w:val="00276EA3"/>
    <w:rsid w:val="00282A16"/>
    <w:rsid w:val="00290C60"/>
    <w:rsid w:val="00290CB1"/>
    <w:rsid w:val="002922A6"/>
    <w:rsid w:val="0029308A"/>
    <w:rsid w:val="00296E1C"/>
    <w:rsid w:val="002A060F"/>
    <w:rsid w:val="002A10B2"/>
    <w:rsid w:val="002A3DCD"/>
    <w:rsid w:val="002A5E24"/>
    <w:rsid w:val="002B0636"/>
    <w:rsid w:val="002B2757"/>
    <w:rsid w:val="002B4AE9"/>
    <w:rsid w:val="002B6E32"/>
    <w:rsid w:val="002C21DD"/>
    <w:rsid w:val="002C3D27"/>
    <w:rsid w:val="002C546D"/>
    <w:rsid w:val="002C663D"/>
    <w:rsid w:val="002C7D23"/>
    <w:rsid w:val="002E16E2"/>
    <w:rsid w:val="002E217B"/>
    <w:rsid w:val="002E2B74"/>
    <w:rsid w:val="002E5A36"/>
    <w:rsid w:val="002E5C7E"/>
    <w:rsid w:val="002F08F1"/>
    <w:rsid w:val="002F0E53"/>
    <w:rsid w:val="002F27CB"/>
    <w:rsid w:val="002F373C"/>
    <w:rsid w:val="002F50FD"/>
    <w:rsid w:val="002F5908"/>
    <w:rsid w:val="003029A1"/>
    <w:rsid w:val="003037D6"/>
    <w:rsid w:val="00306C84"/>
    <w:rsid w:val="00307A83"/>
    <w:rsid w:val="00312B83"/>
    <w:rsid w:val="003139A3"/>
    <w:rsid w:val="00316B2B"/>
    <w:rsid w:val="003303C7"/>
    <w:rsid w:val="00331CCC"/>
    <w:rsid w:val="00332475"/>
    <w:rsid w:val="00332B40"/>
    <w:rsid w:val="00337639"/>
    <w:rsid w:val="00337FE3"/>
    <w:rsid w:val="003421B3"/>
    <w:rsid w:val="003423E8"/>
    <w:rsid w:val="00344FF0"/>
    <w:rsid w:val="00351B6A"/>
    <w:rsid w:val="00353A1C"/>
    <w:rsid w:val="00360426"/>
    <w:rsid w:val="00361C58"/>
    <w:rsid w:val="00361EEC"/>
    <w:rsid w:val="003629D4"/>
    <w:rsid w:val="00365F27"/>
    <w:rsid w:val="003675D7"/>
    <w:rsid w:val="003702E3"/>
    <w:rsid w:val="00370638"/>
    <w:rsid w:val="00372467"/>
    <w:rsid w:val="00375E5F"/>
    <w:rsid w:val="00377355"/>
    <w:rsid w:val="003832A7"/>
    <w:rsid w:val="00384840"/>
    <w:rsid w:val="00385535"/>
    <w:rsid w:val="003912B1"/>
    <w:rsid w:val="003A3F1B"/>
    <w:rsid w:val="003A49C2"/>
    <w:rsid w:val="003B0D1F"/>
    <w:rsid w:val="003B1722"/>
    <w:rsid w:val="003B1DDF"/>
    <w:rsid w:val="003B1E6B"/>
    <w:rsid w:val="003B1EDD"/>
    <w:rsid w:val="003B2570"/>
    <w:rsid w:val="003C4471"/>
    <w:rsid w:val="003C4490"/>
    <w:rsid w:val="003D1195"/>
    <w:rsid w:val="003D2F46"/>
    <w:rsid w:val="003E044B"/>
    <w:rsid w:val="003E26C3"/>
    <w:rsid w:val="003E2F81"/>
    <w:rsid w:val="003E3255"/>
    <w:rsid w:val="003E3FAB"/>
    <w:rsid w:val="003E5AC3"/>
    <w:rsid w:val="003F1531"/>
    <w:rsid w:val="003F4CC5"/>
    <w:rsid w:val="003F52F6"/>
    <w:rsid w:val="0040176E"/>
    <w:rsid w:val="00406088"/>
    <w:rsid w:val="00406527"/>
    <w:rsid w:val="00407017"/>
    <w:rsid w:val="00407C3F"/>
    <w:rsid w:val="00410712"/>
    <w:rsid w:val="00414E8E"/>
    <w:rsid w:val="00414EDC"/>
    <w:rsid w:val="00415219"/>
    <w:rsid w:val="004169EF"/>
    <w:rsid w:val="0042512C"/>
    <w:rsid w:val="00437074"/>
    <w:rsid w:val="00440D01"/>
    <w:rsid w:val="004419CA"/>
    <w:rsid w:val="0044736D"/>
    <w:rsid w:val="00447BB1"/>
    <w:rsid w:val="00451BD7"/>
    <w:rsid w:val="00455028"/>
    <w:rsid w:val="0045709A"/>
    <w:rsid w:val="004632FB"/>
    <w:rsid w:val="00464C7D"/>
    <w:rsid w:val="004679A2"/>
    <w:rsid w:val="00467E00"/>
    <w:rsid w:val="0048100A"/>
    <w:rsid w:val="004826C1"/>
    <w:rsid w:val="00482BA9"/>
    <w:rsid w:val="0048409E"/>
    <w:rsid w:val="00486116"/>
    <w:rsid w:val="00492495"/>
    <w:rsid w:val="004A33B5"/>
    <w:rsid w:val="004A79E7"/>
    <w:rsid w:val="004B44D8"/>
    <w:rsid w:val="004B4966"/>
    <w:rsid w:val="004B63F2"/>
    <w:rsid w:val="004B7871"/>
    <w:rsid w:val="004B7A05"/>
    <w:rsid w:val="004B7C61"/>
    <w:rsid w:val="004C068D"/>
    <w:rsid w:val="004C4607"/>
    <w:rsid w:val="004C4CC5"/>
    <w:rsid w:val="004C4EE8"/>
    <w:rsid w:val="004C63B9"/>
    <w:rsid w:val="004D1305"/>
    <w:rsid w:val="004D2E83"/>
    <w:rsid w:val="004D4026"/>
    <w:rsid w:val="004D6704"/>
    <w:rsid w:val="004D6F62"/>
    <w:rsid w:val="004E25FA"/>
    <w:rsid w:val="004E56AE"/>
    <w:rsid w:val="004E6A08"/>
    <w:rsid w:val="004F0450"/>
    <w:rsid w:val="004F0E70"/>
    <w:rsid w:val="004F448F"/>
    <w:rsid w:val="004F562D"/>
    <w:rsid w:val="004F5CB8"/>
    <w:rsid w:val="00501290"/>
    <w:rsid w:val="00501E56"/>
    <w:rsid w:val="005020F4"/>
    <w:rsid w:val="005047F5"/>
    <w:rsid w:val="00506308"/>
    <w:rsid w:val="005103D6"/>
    <w:rsid w:val="00511767"/>
    <w:rsid w:val="00513B76"/>
    <w:rsid w:val="0052060A"/>
    <w:rsid w:val="005222E3"/>
    <w:rsid w:val="00523BF1"/>
    <w:rsid w:val="005258BE"/>
    <w:rsid w:val="00527CEC"/>
    <w:rsid w:val="0053614A"/>
    <w:rsid w:val="00536FEC"/>
    <w:rsid w:val="00537960"/>
    <w:rsid w:val="00537A11"/>
    <w:rsid w:val="00543888"/>
    <w:rsid w:val="00544886"/>
    <w:rsid w:val="00547274"/>
    <w:rsid w:val="00551415"/>
    <w:rsid w:val="005514DA"/>
    <w:rsid w:val="005519DC"/>
    <w:rsid w:val="005526F5"/>
    <w:rsid w:val="00555062"/>
    <w:rsid w:val="0055702D"/>
    <w:rsid w:val="00563391"/>
    <w:rsid w:val="00564987"/>
    <w:rsid w:val="0057152A"/>
    <w:rsid w:val="0057158C"/>
    <w:rsid w:val="00575F44"/>
    <w:rsid w:val="00580995"/>
    <w:rsid w:val="00581B09"/>
    <w:rsid w:val="00587068"/>
    <w:rsid w:val="005914EA"/>
    <w:rsid w:val="00591ACB"/>
    <w:rsid w:val="0059579C"/>
    <w:rsid w:val="005A106D"/>
    <w:rsid w:val="005A1B17"/>
    <w:rsid w:val="005A2416"/>
    <w:rsid w:val="005A3140"/>
    <w:rsid w:val="005A59BB"/>
    <w:rsid w:val="005A6F7A"/>
    <w:rsid w:val="005A786D"/>
    <w:rsid w:val="005B0330"/>
    <w:rsid w:val="005B0B53"/>
    <w:rsid w:val="005B343A"/>
    <w:rsid w:val="005B34B3"/>
    <w:rsid w:val="005B7D70"/>
    <w:rsid w:val="005C3872"/>
    <w:rsid w:val="005C3EE6"/>
    <w:rsid w:val="005C4989"/>
    <w:rsid w:val="005D7405"/>
    <w:rsid w:val="005D7D04"/>
    <w:rsid w:val="005E529A"/>
    <w:rsid w:val="005E7640"/>
    <w:rsid w:val="005F6378"/>
    <w:rsid w:val="00603986"/>
    <w:rsid w:val="006064F8"/>
    <w:rsid w:val="006068F2"/>
    <w:rsid w:val="00613598"/>
    <w:rsid w:val="0061366A"/>
    <w:rsid w:val="00613BC7"/>
    <w:rsid w:val="006149B8"/>
    <w:rsid w:val="00615145"/>
    <w:rsid w:val="00616AE4"/>
    <w:rsid w:val="006206AD"/>
    <w:rsid w:val="00625E05"/>
    <w:rsid w:val="00627781"/>
    <w:rsid w:val="00631C50"/>
    <w:rsid w:val="0063252F"/>
    <w:rsid w:val="006338BB"/>
    <w:rsid w:val="006367FE"/>
    <w:rsid w:val="00641AE2"/>
    <w:rsid w:val="00642C85"/>
    <w:rsid w:val="00643F79"/>
    <w:rsid w:val="00644309"/>
    <w:rsid w:val="00651635"/>
    <w:rsid w:val="00654CA8"/>
    <w:rsid w:val="0065642A"/>
    <w:rsid w:val="00657226"/>
    <w:rsid w:val="006625DE"/>
    <w:rsid w:val="006633E5"/>
    <w:rsid w:val="00663756"/>
    <w:rsid w:val="00667271"/>
    <w:rsid w:val="006703EB"/>
    <w:rsid w:val="00671B83"/>
    <w:rsid w:val="00671E6B"/>
    <w:rsid w:val="006721B6"/>
    <w:rsid w:val="006722AA"/>
    <w:rsid w:val="0067337B"/>
    <w:rsid w:val="00673911"/>
    <w:rsid w:val="00674CB3"/>
    <w:rsid w:val="006777F6"/>
    <w:rsid w:val="0068171A"/>
    <w:rsid w:val="0068451A"/>
    <w:rsid w:val="00690B5F"/>
    <w:rsid w:val="006A12D4"/>
    <w:rsid w:val="006B1352"/>
    <w:rsid w:val="006B2B09"/>
    <w:rsid w:val="006B7308"/>
    <w:rsid w:val="006B791A"/>
    <w:rsid w:val="006C24D4"/>
    <w:rsid w:val="006C6AFC"/>
    <w:rsid w:val="006C714E"/>
    <w:rsid w:val="006C7250"/>
    <w:rsid w:val="006C727C"/>
    <w:rsid w:val="006D1FF2"/>
    <w:rsid w:val="006D2609"/>
    <w:rsid w:val="006D3629"/>
    <w:rsid w:val="006E2BC9"/>
    <w:rsid w:val="006E4938"/>
    <w:rsid w:val="006E6538"/>
    <w:rsid w:val="006E6D15"/>
    <w:rsid w:val="006E7AA7"/>
    <w:rsid w:val="006F1CF7"/>
    <w:rsid w:val="006F3DD9"/>
    <w:rsid w:val="006F7B0A"/>
    <w:rsid w:val="00701AFD"/>
    <w:rsid w:val="00702627"/>
    <w:rsid w:val="0070567F"/>
    <w:rsid w:val="00707E42"/>
    <w:rsid w:val="00710B8E"/>
    <w:rsid w:val="007110AB"/>
    <w:rsid w:val="0071465A"/>
    <w:rsid w:val="007215CB"/>
    <w:rsid w:val="00722629"/>
    <w:rsid w:val="007276A0"/>
    <w:rsid w:val="00727C7F"/>
    <w:rsid w:val="007329A4"/>
    <w:rsid w:val="0073681E"/>
    <w:rsid w:val="0074009D"/>
    <w:rsid w:val="007402A4"/>
    <w:rsid w:val="00741C65"/>
    <w:rsid w:val="00741FB8"/>
    <w:rsid w:val="00743746"/>
    <w:rsid w:val="0074679F"/>
    <w:rsid w:val="00747421"/>
    <w:rsid w:val="00754F8B"/>
    <w:rsid w:val="0076119B"/>
    <w:rsid w:val="0076146F"/>
    <w:rsid w:val="007622ED"/>
    <w:rsid w:val="00767054"/>
    <w:rsid w:val="00767FA5"/>
    <w:rsid w:val="007728DC"/>
    <w:rsid w:val="00774C0B"/>
    <w:rsid w:val="00776EDA"/>
    <w:rsid w:val="00781966"/>
    <w:rsid w:val="007861CD"/>
    <w:rsid w:val="007A0F61"/>
    <w:rsid w:val="007A178D"/>
    <w:rsid w:val="007A21E8"/>
    <w:rsid w:val="007B17F9"/>
    <w:rsid w:val="007B3C49"/>
    <w:rsid w:val="007B45F7"/>
    <w:rsid w:val="007B7A7C"/>
    <w:rsid w:val="007C69C0"/>
    <w:rsid w:val="007C7860"/>
    <w:rsid w:val="007D0D25"/>
    <w:rsid w:val="007D2D85"/>
    <w:rsid w:val="007D3600"/>
    <w:rsid w:val="007D571A"/>
    <w:rsid w:val="007E2DBA"/>
    <w:rsid w:val="007E3D2A"/>
    <w:rsid w:val="007E402E"/>
    <w:rsid w:val="007E7F31"/>
    <w:rsid w:val="007F01D6"/>
    <w:rsid w:val="007F2524"/>
    <w:rsid w:val="007F6110"/>
    <w:rsid w:val="007F6ED4"/>
    <w:rsid w:val="007F79FB"/>
    <w:rsid w:val="008021D7"/>
    <w:rsid w:val="00805872"/>
    <w:rsid w:val="008068E0"/>
    <w:rsid w:val="00810822"/>
    <w:rsid w:val="00812DBE"/>
    <w:rsid w:val="0081437B"/>
    <w:rsid w:val="008170B4"/>
    <w:rsid w:val="00820CD1"/>
    <w:rsid w:val="00825CAB"/>
    <w:rsid w:val="00830C32"/>
    <w:rsid w:val="00831AE5"/>
    <w:rsid w:val="00834674"/>
    <w:rsid w:val="00835ADB"/>
    <w:rsid w:val="00837AA2"/>
    <w:rsid w:val="00840A7B"/>
    <w:rsid w:val="008426A7"/>
    <w:rsid w:val="00842AC5"/>
    <w:rsid w:val="00853F45"/>
    <w:rsid w:val="008600A4"/>
    <w:rsid w:val="008630EF"/>
    <w:rsid w:val="008646D1"/>
    <w:rsid w:val="00866F86"/>
    <w:rsid w:val="00871BC3"/>
    <w:rsid w:val="00871DCB"/>
    <w:rsid w:val="0087223D"/>
    <w:rsid w:val="0087305F"/>
    <w:rsid w:val="00877300"/>
    <w:rsid w:val="00877EE2"/>
    <w:rsid w:val="008833BB"/>
    <w:rsid w:val="00886A3F"/>
    <w:rsid w:val="008878BD"/>
    <w:rsid w:val="00887B3D"/>
    <w:rsid w:val="00887C0F"/>
    <w:rsid w:val="00893474"/>
    <w:rsid w:val="0089512B"/>
    <w:rsid w:val="008A422B"/>
    <w:rsid w:val="008A6C34"/>
    <w:rsid w:val="008B2611"/>
    <w:rsid w:val="008B4674"/>
    <w:rsid w:val="008B4D5E"/>
    <w:rsid w:val="008B6575"/>
    <w:rsid w:val="008C01BF"/>
    <w:rsid w:val="008C1FDE"/>
    <w:rsid w:val="008C3C58"/>
    <w:rsid w:val="008C5E93"/>
    <w:rsid w:val="008D30E0"/>
    <w:rsid w:val="008D383A"/>
    <w:rsid w:val="008D7FFE"/>
    <w:rsid w:val="008E0D9E"/>
    <w:rsid w:val="008E1D7D"/>
    <w:rsid w:val="008E360D"/>
    <w:rsid w:val="008E48B9"/>
    <w:rsid w:val="008F4D35"/>
    <w:rsid w:val="008F6DBA"/>
    <w:rsid w:val="008F7DFD"/>
    <w:rsid w:val="00902B95"/>
    <w:rsid w:val="0090305E"/>
    <w:rsid w:val="0091488B"/>
    <w:rsid w:val="00916077"/>
    <w:rsid w:val="0091614E"/>
    <w:rsid w:val="0091714D"/>
    <w:rsid w:val="00921C7B"/>
    <w:rsid w:val="009241E5"/>
    <w:rsid w:val="009256F0"/>
    <w:rsid w:val="00931DDB"/>
    <w:rsid w:val="00933360"/>
    <w:rsid w:val="00941ADC"/>
    <w:rsid w:val="009434E4"/>
    <w:rsid w:val="00943CD3"/>
    <w:rsid w:val="00944698"/>
    <w:rsid w:val="00944DF1"/>
    <w:rsid w:val="009452CA"/>
    <w:rsid w:val="00946906"/>
    <w:rsid w:val="00952D50"/>
    <w:rsid w:val="00957A40"/>
    <w:rsid w:val="00965D63"/>
    <w:rsid w:val="0097026E"/>
    <w:rsid w:val="00970416"/>
    <w:rsid w:val="009731C6"/>
    <w:rsid w:val="00977630"/>
    <w:rsid w:val="00977EB7"/>
    <w:rsid w:val="009837CB"/>
    <w:rsid w:val="009839C3"/>
    <w:rsid w:val="00983F32"/>
    <w:rsid w:val="00985A14"/>
    <w:rsid w:val="00986198"/>
    <w:rsid w:val="009938A5"/>
    <w:rsid w:val="009944D5"/>
    <w:rsid w:val="00994BE7"/>
    <w:rsid w:val="00995ED0"/>
    <w:rsid w:val="009A08A4"/>
    <w:rsid w:val="009A176B"/>
    <w:rsid w:val="009A3AAB"/>
    <w:rsid w:val="009A5C3F"/>
    <w:rsid w:val="009A6B59"/>
    <w:rsid w:val="009B35CF"/>
    <w:rsid w:val="009B3DB4"/>
    <w:rsid w:val="009B77BD"/>
    <w:rsid w:val="009C3162"/>
    <w:rsid w:val="009C508E"/>
    <w:rsid w:val="009C7657"/>
    <w:rsid w:val="009D049E"/>
    <w:rsid w:val="009D27C5"/>
    <w:rsid w:val="009D493F"/>
    <w:rsid w:val="009D5C69"/>
    <w:rsid w:val="009D6682"/>
    <w:rsid w:val="009E51C8"/>
    <w:rsid w:val="009E66C7"/>
    <w:rsid w:val="009F0715"/>
    <w:rsid w:val="009F1E96"/>
    <w:rsid w:val="009F43F9"/>
    <w:rsid w:val="009F5BF8"/>
    <w:rsid w:val="009F602D"/>
    <w:rsid w:val="00A0555C"/>
    <w:rsid w:val="00A07232"/>
    <w:rsid w:val="00A073C3"/>
    <w:rsid w:val="00A11451"/>
    <w:rsid w:val="00A14563"/>
    <w:rsid w:val="00A151CC"/>
    <w:rsid w:val="00A15A58"/>
    <w:rsid w:val="00A17CA2"/>
    <w:rsid w:val="00A20B55"/>
    <w:rsid w:val="00A21C85"/>
    <w:rsid w:val="00A24428"/>
    <w:rsid w:val="00A24567"/>
    <w:rsid w:val="00A248DB"/>
    <w:rsid w:val="00A254D6"/>
    <w:rsid w:val="00A25AFA"/>
    <w:rsid w:val="00A317F9"/>
    <w:rsid w:val="00A325AA"/>
    <w:rsid w:val="00A3275C"/>
    <w:rsid w:val="00A3352C"/>
    <w:rsid w:val="00A40F80"/>
    <w:rsid w:val="00A41B64"/>
    <w:rsid w:val="00A4612B"/>
    <w:rsid w:val="00A46822"/>
    <w:rsid w:val="00A46CBD"/>
    <w:rsid w:val="00A51461"/>
    <w:rsid w:val="00A56991"/>
    <w:rsid w:val="00A569BE"/>
    <w:rsid w:val="00A6536E"/>
    <w:rsid w:val="00A65EB1"/>
    <w:rsid w:val="00A6633D"/>
    <w:rsid w:val="00A70564"/>
    <w:rsid w:val="00A74AC2"/>
    <w:rsid w:val="00A76006"/>
    <w:rsid w:val="00A80777"/>
    <w:rsid w:val="00A81310"/>
    <w:rsid w:val="00A84702"/>
    <w:rsid w:val="00A85D77"/>
    <w:rsid w:val="00A876E5"/>
    <w:rsid w:val="00A913D7"/>
    <w:rsid w:val="00A971E2"/>
    <w:rsid w:val="00AA0262"/>
    <w:rsid w:val="00AA1C3A"/>
    <w:rsid w:val="00AA27E7"/>
    <w:rsid w:val="00AA443E"/>
    <w:rsid w:val="00AA5417"/>
    <w:rsid w:val="00AA6BF6"/>
    <w:rsid w:val="00AB2B7D"/>
    <w:rsid w:val="00AB3983"/>
    <w:rsid w:val="00AB3F8E"/>
    <w:rsid w:val="00AB7672"/>
    <w:rsid w:val="00AC3684"/>
    <w:rsid w:val="00AC6D54"/>
    <w:rsid w:val="00AD5EDC"/>
    <w:rsid w:val="00AD62DC"/>
    <w:rsid w:val="00AE17AC"/>
    <w:rsid w:val="00AE1A31"/>
    <w:rsid w:val="00AE1E96"/>
    <w:rsid w:val="00AE6B01"/>
    <w:rsid w:val="00B022E5"/>
    <w:rsid w:val="00B10A6B"/>
    <w:rsid w:val="00B11652"/>
    <w:rsid w:val="00B142EC"/>
    <w:rsid w:val="00B1601A"/>
    <w:rsid w:val="00B17C59"/>
    <w:rsid w:val="00B17D8E"/>
    <w:rsid w:val="00B204FE"/>
    <w:rsid w:val="00B20A41"/>
    <w:rsid w:val="00B25FED"/>
    <w:rsid w:val="00B26F59"/>
    <w:rsid w:val="00B27307"/>
    <w:rsid w:val="00B31D03"/>
    <w:rsid w:val="00B33715"/>
    <w:rsid w:val="00B40B0B"/>
    <w:rsid w:val="00B426D8"/>
    <w:rsid w:val="00B4276A"/>
    <w:rsid w:val="00B435BB"/>
    <w:rsid w:val="00B4381D"/>
    <w:rsid w:val="00B525A3"/>
    <w:rsid w:val="00B54594"/>
    <w:rsid w:val="00B558AF"/>
    <w:rsid w:val="00B5651D"/>
    <w:rsid w:val="00B621DC"/>
    <w:rsid w:val="00B72630"/>
    <w:rsid w:val="00B73F2D"/>
    <w:rsid w:val="00B75BD4"/>
    <w:rsid w:val="00B80EF8"/>
    <w:rsid w:val="00B827CB"/>
    <w:rsid w:val="00B92291"/>
    <w:rsid w:val="00B926B2"/>
    <w:rsid w:val="00B93434"/>
    <w:rsid w:val="00B94157"/>
    <w:rsid w:val="00B95F03"/>
    <w:rsid w:val="00BA06CC"/>
    <w:rsid w:val="00BA3316"/>
    <w:rsid w:val="00BA4C22"/>
    <w:rsid w:val="00BA62FF"/>
    <w:rsid w:val="00BB670C"/>
    <w:rsid w:val="00BC1300"/>
    <w:rsid w:val="00BC1331"/>
    <w:rsid w:val="00BC15D2"/>
    <w:rsid w:val="00BC2392"/>
    <w:rsid w:val="00BC4F67"/>
    <w:rsid w:val="00BC6DFD"/>
    <w:rsid w:val="00BD0E43"/>
    <w:rsid w:val="00BD5AF7"/>
    <w:rsid w:val="00BD5B52"/>
    <w:rsid w:val="00BD7D1C"/>
    <w:rsid w:val="00BE37BB"/>
    <w:rsid w:val="00BE63F1"/>
    <w:rsid w:val="00BE6CEB"/>
    <w:rsid w:val="00BF0D5B"/>
    <w:rsid w:val="00BF203E"/>
    <w:rsid w:val="00BF486E"/>
    <w:rsid w:val="00BF4B87"/>
    <w:rsid w:val="00BF63F9"/>
    <w:rsid w:val="00C033A2"/>
    <w:rsid w:val="00C0377E"/>
    <w:rsid w:val="00C1039E"/>
    <w:rsid w:val="00C12F5C"/>
    <w:rsid w:val="00C15788"/>
    <w:rsid w:val="00C157FD"/>
    <w:rsid w:val="00C160B2"/>
    <w:rsid w:val="00C17B8B"/>
    <w:rsid w:val="00C26DEF"/>
    <w:rsid w:val="00C27755"/>
    <w:rsid w:val="00C27C87"/>
    <w:rsid w:val="00C31614"/>
    <w:rsid w:val="00C31AFA"/>
    <w:rsid w:val="00C334AE"/>
    <w:rsid w:val="00C33EF5"/>
    <w:rsid w:val="00C35AD8"/>
    <w:rsid w:val="00C35DE5"/>
    <w:rsid w:val="00C36CCE"/>
    <w:rsid w:val="00C40874"/>
    <w:rsid w:val="00C4193D"/>
    <w:rsid w:val="00C425FE"/>
    <w:rsid w:val="00C43E16"/>
    <w:rsid w:val="00C4785A"/>
    <w:rsid w:val="00C50107"/>
    <w:rsid w:val="00C5258A"/>
    <w:rsid w:val="00C529E5"/>
    <w:rsid w:val="00C53643"/>
    <w:rsid w:val="00C56A5E"/>
    <w:rsid w:val="00C63935"/>
    <w:rsid w:val="00C64941"/>
    <w:rsid w:val="00C64F7A"/>
    <w:rsid w:val="00C66394"/>
    <w:rsid w:val="00C6736B"/>
    <w:rsid w:val="00C71001"/>
    <w:rsid w:val="00C728D6"/>
    <w:rsid w:val="00C75664"/>
    <w:rsid w:val="00C86CE7"/>
    <w:rsid w:val="00C87617"/>
    <w:rsid w:val="00C91769"/>
    <w:rsid w:val="00C921A8"/>
    <w:rsid w:val="00C92B2F"/>
    <w:rsid w:val="00C95E16"/>
    <w:rsid w:val="00CA12B1"/>
    <w:rsid w:val="00CA15FF"/>
    <w:rsid w:val="00CA2865"/>
    <w:rsid w:val="00CA6210"/>
    <w:rsid w:val="00CB0320"/>
    <w:rsid w:val="00CB0700"/>
    <w:rsid w:val="00CB3292"/>
    <w:rsid w:val="00CB472A"/>
    <w:rsid w:val="00CB68C3"/>
    <w:rsid w:val="00CC0898"/>
    <w:rsid w:val="00CC18AF"/>
    <w:rsid w:val="00CC2A55"/>
    <w:rsid w:val="00CC2B65"/>
    <w:rsid w:val="00CD081A"/>
    <w:rsid w:val="00CD2768"/>
    <w:rsid w:val="00CD49DF"/>
    <w:rsid w:val="00CD6AD2"/>
    <w:rsid w:val="00CE0CEB"/>
    <w:rsid w:val="00CE195C"/>
    <w:rsid w:val="00CE367B"/>
    <w:rsid w:val="00CE456A"/>
    <w:rsid w:val="00CE558A"/>
    <w:rsid w:val="00CE55AA"/>
    <w:rsid w:val="00CE58BA"/>
    <w:rsid w:val="00CE7F13"/>
    <w:rsid w:val="00CF2A4C"/>
    <w:rsid w:val="00CF37FF"/>
    <w:rsid w:val="00CF5D03"/>
    <w:rsid w:val="00CF6E29"/>
    <w:rsid w:val="00D01156"/>
    <w:rsid w:val="00D021D3"/>
    <w:rsid w:val="00D02A2E"/>
    <w:rsid w:val="00D0394C"/>
    <w:rsid w:val="00D03D86"/>
    <w:rsid w:val="00D05E68"/>
    <w:rsid w:val="00D06004"/>
    <w:rsid w:val="00D063FF"/>
    <w:rsid w:val="00D0740E"/>
    <w:rsid w:val="00D10EAA"/>
    <w:rsid w:val="00D1239A"/>
    <w:rsid w:val="00D13D73"/>
    <w:rsid w:val="00D16012"/>
    <w:rsid w:val="00D16381"/>
    <w:rsid w:val="00D1641C"/>
    <w:rsid w:val="00D16FB9"/>
    <w:rsid w:val="00D1736A"/>
    <w:rsid w:val="00D17A9C"/>
    <w:rsid w:val="00D24050"/>
    <w:rsid w:val="00D24DE4"/>
    <w:rsid w:val="00D25867"/>
    <w:rsid w:val="00D308F8"/>
    <w:rsid w:val="00D316C3"/>
    <w:rsid w:val="00D32AE5"/>
    <w:rsid w:val="00D33EDF"/>
    <w:rsid w:val="00D35D32"/>
    <w:rsid w:val="00D37E04"/>
    <w:rsid w:val="00D4480C"/>
    <w:rsid w:val="00D460F8"/>
    <w:rsid w:val="00D562D9"/>
    <w:rsid w:val="00D56521"/>
    <w:rsid w:val="00D574AA"/>
    <w:rsid w:val="00D63ABF"/>
    <w:rsid w:val="00D672F8"/>
    <w:rsid w:val="00D77425"/>
    <w:rsid w:val="00D80B35"/>
    <w:rsid w:val="00D851D1"/>
    <w:rsid w:val="00D85416"/>
    <w:rsid w:val="00D86694"/>
    <w:rsid w:val="00D87DCC"/>
    <w:rsid w:val="00D938A0"/>
    <w:rsid w:val="00D95839"/>
    <w:rsid w:val="00D97C40"/>
    <w:rsid w:val="00DA110E"/>
    <w:rsid w:val="00DA6C9C"/>
    <w:rsid w:val="00DB51E6"/>
    <w:rsid w:val="00DB581C"/>
    <w:rsid w:val="00DB75C2"/>
    <w:rsid w:val="00DB75DB"/>
    <w:rsid w:val="00DC0306"/>
    <w:rsid w:val="00DC0AB5"/>
    <w:rsid w:val="00DC6FA4"/>
    <w:rsid w:val="00DD0E12"/>
    <w:rsid w:val="00DD2DB2"/>
    <w:rsid w:val="00DE002C"/>
    <w:rsid w:val="00DE2161"/>
    <w:rsid w:val="00DE5C51"/>
    <w:rsid w:val="00DE793E"/>
    <w:rsid w:val="00DF1256"/>
    <w:rsid w:val="00DF3B80"/>
    <w:rsid w:val="00DF7384"/>
    <w:rsid w:val="00E00413"/>
    <w:rsid w:val="00E00EBF"/>
    <w:rsid w:val="00E035B8"/>
    <w:rsid w:val="00E03EE5"/>
    <w:rsid w:val="00E105F4"/>
    <w:rsid w:val="00E12242"/>
    <w:rsid w:val="00E1477D"/>
    <w:rsid w:val="00E160B5"/>
    <w:rsid w:val="00E270AD"/>
    <w:rsid w:val="00E276DB"/>
    <w:rsid w:val="00E353D0"/>
    <w:rsid w:val="00E36DC4"/>
    <w:rsid w:val="00E43CF7"/>
    <w:rsid w:val="00E46BB4"/>
    <w:rsid w:val="00E50660"/>
    <w:rsid w:val="00E52875"/>
    <w:rsid w:val="00E545C2"/>
    <w:rsid w:val="00E54A73"/>
    <w:rsid w:val="00E55A94"/>
    <w:rsid w:val="00E56E0E"/>
    <w:rsid w:val="00E60127"/>
    <w:rsid w:val="00E639A4"/>
    <w:rsid w:val="00E64A6B"/>
    <w:rsid w:val="00E65E93"/>
    <w:rsid w:val="00E73930"/>
    <w:rsid w:val="00E77F3D"/>
    <w:rsid w:val="00E836CA"/>
    <w:rsid w:val="00E94A7D"/>
    <w:rsid w:val="00E94FD2"/>
    <w:rsid w:val="00E96930"/>
    <w:rsid w:val="00E97502"/>
    <w:rsid w:val="00E97B31"/>
    <w:rsid w:val="00EA019D"/>
    <w:rsid w:val="00EA0FF5"/>
    <w:rsid w:val="00EA0FFB"/>
    <w:rsid w:val="00EA1126"/>
    <w:rsid w:val="00EA30A9"/>
    <w:rsid w:val="00EA3A42"/>
    <w:rsid w:val="00EA4103"/>
    <w:rsid w:val="00EA4557"/>
    <w:rsid w:val="00EA4EC4"/>
    <w:rsid w:val="00EA57A9"/>
    <w:rsid w:val="00EA7DB8"/>
    <w:rsid w:val="00EB0026"/>
    <w:rsid w:val="00EB0AE6"/>
    <w:rsid w:val="00EB38CD"/>
    <w:rsid w:val="00EB3CD5"/>
    <w:rsid w:val="00EB45BA"/>
    <w:rsid w:val="00EB6D53"/>
    <w:rsid w:val="00EB708A"/>
    <w:rsid w:val="00EC0E0A"/>
    <w:rsid w:val="00EC2122"/>
    <w:rsid w:val="00EC3612"/>
    <w:rsid w:val="00EC3F38"/>
    <w:rsid w:val="00EC4BF4"/>
    <w:rsid w:val="00EC6BEC"/>
    <w:rsid w:val="00EC70E7"/>
    <w:rsid w:val="00ED06AA"/>
    <w:rsid w:val="00ED21EB"/>
    <w:rsid w:val="00ED2944"/>
    <w:rsid w:val="00ED3070"/>
    <w:rsid w:val="00ED3993"/>
    <w:rsid w:val="00ED4DCA"/>
    <w:rsid w:val="00ED67F3"/>
    <w:rsid w:val="00EE163D"/>
    <w:rsid w:val="00EE1F7C"/>
    <w:rsid w:val="00EE24E2"/>
    <w:rsid w:val="00EE4A85"/>
    <w:rsid w:val="00EE7CC6"/>
    <w:rsid w:val="00EF2A93"/>
    <w:rsid w:val="00EF4CAC"/>
    <w:rsid w:val="00EF659C"/>
    <w:rsid w:val="00EF7D06"/>
    <w:rsid w:val="00F02F0E"/>
    <w:rsid w:val="00F0381E"/>
    <w:rsid w:val="00F10DFD"/>
    <w:rsid w:val="00F11675"/>
    <w:rsid w:val="00F12504"/>
    <w:rsid w:val="00F1666F"/>
    <w:rsid w:val="00F17CD2"/>
    <w:rsid w:val="00F203FC"/>
    <w:rsid w:val="00F20A4E"/>
    <w:rsid w:val="00F2172F"/>
    <w:rsid w:val="00F22AB6"/>
    <w:rsid w:val="00F22AED"/>
    <w:rsid w:val="00F247B0"/>
    <w:rsid w:val="00F276B9"/>
    <w:rsid w:val="00F3364B"/>
    <w:rsid w:val="00F3371C"/>
    <w:rsid w:val="00F3601C"/>
    <w:rsid w:val="00F37633"/>
    <w:rsid w:val="00F379A1"/>
    <w:rsid w:val="00F539CF"/>
    <w:rsid w:val="00F61F6A"/>
    <w:rsid w:val="00F61F77"/>
    <w:rsid w:val="00F639EC"/>
    <w:rsid w:val="00F63B98"/>
    <w:rsid w:val="00F644C8"/>
    <w:rsid w:val="00F6474A"/>
    <w:rsid w:val="00F701D3"/>
    <w:rsid w:val="00F7023D"/>
    <w:rsid w:val="00F75CA4"/>
    <w:rsid w:val="00F75F20"/>
    <w:rsid w:val="00F83D86"/>
    <w:rsid w:val="00F84A13"/>
    <w:rsid w:val="00F90287"/>
    <w:rsid w:val="00F90331"/>
    <w:rsid w:val="00F90B59"/>
    <w:rsid w:val="00F97288"/>
    <w:rsid w:val="00FA045A"/>
    <w:rsid w:val="00FA0A83"/>
    <w:rsid w:val="00FA2CC2"/>
    <w:rsid w:val="00FA4032"/>
    <w:rsid w:val="00FA4038"/>
    <w:rsid w:val="00FA53DB"/>
    <w:rsid w:val="00FA5686"/>
    <w:rsid w:val="00FA6743"/>
    <w:rsid w:val="00FB0EB8"/>
    <w:rsid w:val="00FB2BD1"/>
    <w:rsid w:val="00FB3868"/>
    <w:rsid w:val="00FB3B24"/>
    <w:rsid w:val="00FB4FEF"/>
    <w:rsid w:val="00FB70F8"/>
    <w:rsid w:val="00FB732D"/>
    <w:rsid w:val="00FC167B"/>
    <w:rsid w:val="00FC32C8"/>
    <w:rsid w:val="00FC385E"/>
    <w:rsid w:val="00FC589E"/>
    <w:rsid w:val="00FC6D9A"/>
    <w:rsid w:val="00FD1818"/>
    <w:rsid w:val="00FD2005"/>
    <w:rsid w:val="00FD532F"/>
    <w:rsid w:val="00FE20B3"/>
    <w:rsid w:val="00FE5693"/>
    <w:rsid w:val="00FF42A0"/>
    <w:rsid w:val="00FF43F4"/>
    <w:rsid w:val="00FF58B1"/>
    <w:rsid w:val="00FF64D9"/>
    <w:rsid w:val="00FF673C"/>
    <w:rsid w:val="00FF70BE"/>
    <w:rsid w:val="0250D89C"/>
    <w:rsid w:val="02A477B9"/>
    <w:rsid w:val="03805A33"/>
    <w:rsid w:val="038D8187"/>
    <w:rsid w:val="03973A2F"/>
    <w:rsid w:val="03A40F3A"/>
    <w:rsid w:val="03F26B0E"/>
    <w:rsid w:val="04D03D56"/>
    <w:rsid w:val="0522793E"/>
    <w:rsid w:val="068DFB7D"/>
    <w:rsid w:val="06A3F7B0"/>
    <w:rsid w:val="075ACC71"/>
    <w:rsid w:val="07B91DB1"/>
    <w:rsid w:val="085B4689"/>
    <w:rsid w:val="08D2670D"/>
    <w:rsid w:val="08D2B61E"/>
    <w:rsid w:val="094F3F88"/>
    <w:rsid w:val="09D199BB"/>
    <w:rsid w:val="0ABA52A3"/>
    <w:rsid w:val="0AF9ACAC"/>
    <w:rsid w:val="0BAAB98A"/>
    <w:rsid w:val="0BBAFC5A"/>
    <w:rsid w:val="0BE83A12"/>
    <w:rsid w:val="0C49A000"/>
    <w:rsid w:val="0C53092E"/>
    <w:rsid w:val="0CC76A95"/>
    <w:rsid w:val="0CDB39BB"/>
    <w:rsid w:val="0CF244E4"/>
    <w:rsid w:val="0D22B933"/>
    <w:rsid w:val="0D870838"/>
    <w:rsid w:val="0DD410FB"/>
    <w:rsid w:val="0DD975A3"/>
    <w:rsid w:val="0ECAADB9"/>
    <w:rsid w:val="0F484EC4"/>
    <w:rsid w:val="0FB071A6"/>
    <w:rsid w:val="0FFDD580"/>
    <w:rsid w:val="0FFF7B58"/>
    <w:rsid w:val="10054C6F"/>
    <w:rsid w:val="1059366C"/>
    <w:rsid w:val="1109D6BC"/>
    <w:rsid w:val="13023419"/>
    <w:rsid w:val="1337378B"/>
    <w:rsid w:val="1343472C"/>
    <w:rsid w:val="13491D28"/>
    <w:rsid w:val="1369C6D5"/>
    <w:rsid w:val="139950AD"/>
    <w:rsid w:val="1438B7D0"/>
    <w:rsid w:val="14C57881"/>
    <w:rsid w:val="1539F2D4"/>
    <w:rsid w:val="158336A6"/>
    <w:rsid w:val="16D40867"/>
    <w:rsid w:val="1747740B"/>
    <w:rsid w:val="17C14258"/>
    <w:rsid w:val="17F8EB0D"/>
    <w:rsid w:val="17FD774D"/>
    <w:rsid w:val="18E35180"/>
    <w:rsid w:val="1947262D"/>
    <w:rsid w:val="195954DF"/>
    <w:rsid w:val="19B10187"/>
    <w:rsid w:val="1A276654"/>
    <w:rsid w:val="1A363873"/>
    <w:rsid w:val="1A6E427F"/>
    <w:rsid w:val="1B637C38"/>
    <w:rsid w:val="1B7E2780"/>
    <w:rsid w:val="1B850CC1"/>
    <w:rsid w:val="1C331789"/>
    <w:rsid w:val="1CC68CE3"/>
    <w:rsid w:val="1CE18C57"/>
    <w:rsid w:val="1CF9496E"/>
    <w:rsid w:val="1DD184A6"/>
    <w:rsid w:val="1E1DBF7E"/>
    <w:rsid w:val="1E6F8B74"/>
    <w:rsid w:val="1E8ACC05"/>
    <w:rsid w:val="1F136A68"/>
    <w:rsid w:val="1F1E54CA"/>
    <w:rsid w:val="1F254E36"/>
    <w:rsid w:val="1F4E80A8"/>
    <w:rsid w:val="2012323C"/>
    <w:rsid w:val="205C477A"/>
    <w:rsid w:val="20CEE852"/>
    <w:rsid w:val="20F8D367"/>
    <w:rsid w:val="2126A653"/>
    <w:rsid w:val="2247C4A2"/>
    <w:rsid w:val="225B6C02"/>
    <w:rsid w:val="22905ED1"/>
    <w:rsid w:val="22E9950C"/>
    <w:rsid w:val="23274BAB"/>
    <w:rsid w:val="233BD221"/>
    <w:rsid w:val="238797C9"/>
    <w:rsid w:val="23AFDC77"/>
    <w:rsid w:val="23B59F5D"/>
    <w:rsid w:val="23FA33DB"/>
    <w:rsid w:val="240F89A2"/>
    <w:rsid w:val="24ADF400"/>
    <w:rsid w:val="24F87013"/>
    <w:rsid w:val="258D0D5C"/>
    <w:rsid w:val="25A1C5E0"/>
    <w:rsid w:val="25C5FBED"/>
    <w:rsid w:val="27643486"/>
    <w:rsid w:val="27FE645F"/>
    <w:rsid w:val="28008047"/>
    <w:rsid w:val="28333E91"/>
    <w:rsid w:val="2853178B"/>
    <w:rsid w:val="28C54A72"/>
    <w:rsid w:val="293672E3"/>
    <w:rsid w:val="29B65208"/>
    <w:rsid w:val="2A177B0A"/>
    <w:rsid w:val="2A41BBC2"/>
    <w:rsid w:val="2AA7A03D"/>
    <w:rsid w:val="2AB01405"/>
    <w:rsid w:val="2ACFFF3E"/>
    <w:rsid w:val="2AD6A647"/>
    <w:rsid w:val="2B927E35"/>
    <w:rsid w:val="2BA8FD27"/>
    <w:rsid w:val="2BCB0D10"/>
    <w:rsid w:val="2D22B539"/>
    <w:rsid w:val="2D605639"/>
    <w:rsid w:val="2D648102"/>
    <w:rsid w:val="2DA08199"/>
    <w:rsid w:val="2DE68C8A"/>
    <w:rsid w:val="2DF73265"/>
    <w:rsid w:val="2F77AB3E"/>
    <w:rsid w:val="2FBFAB62"/>
    <w:rsid w:val="303090EB"/>
    <w:rsid w:val="30540A5D"/>
    <w:rsid w:val="3056B67B"/>
    <w:rsid w:val="30FFB877"/>
    <w:rsid w:val="31A2B4BD"/>
    <w:rsid w:val="320B6103"/>
    <w:rsid w:val="32C1B703"/>
    <w:rsid w:val="339CDA69"/>
    <w:rsid w:val="33C769B3"/>
    <w:rsid w:val="34229417"/>
    <w:rsid w:val="34934481"/>
    <w:rsid w:val="354D7D0F"/>
    <w:rsid w:val="3626A89D"/>
    <w:rsid w:val="366F7183"/>
    <w:rsid w:val="367E60ED"/>
    <w:rsid w:val="369992D6"/>
    <w:rsid w:val="37090645"/>
    <w:rsid w:val="3791A831"/>
    <w:rsid w:val="37C9EC24"/>
    <w:rsid w:val="37CF114B"/>
    <w:rsid w:val="37FE4139"/>
    <w:rsid w:val="38016488"/>
    <w:rsid w:val="380442B8"/>
    <w:rsid w:val="3853347F"/>
    <w:rsid w:val="38C2F2BB"/>
    <w:rsid w:val="39255A30"/>
    <w:rsid w:val="392CBABD"/>
    <w:rsid w:val="3A2BCD6E"/>
    <w:rsid w:val="3A52131C"/>
    <w:rsid w:val="3ABE7CF0"/>
    <w:rsid w:val="3AD41C29"/>
    <w:rsid w:val="3B28E4B1"/>
    <w:rsid w:val="3BEB319F"/>
    <w:rsid w:val="3BF85C0E"/>
    <w:rsid w:val="3D41A76C"/>
    <w:rsid w:val="3DE05B04"/>
    <w:rsid w:val="3E44F0AC"/>
    <w:rsid w:val="3E5379CD"/>
    <w:rsid w:val="3ECEFB2C"/>
    <w:rsid w:val="3F073878"/>
    <w:rsid w:val="3F191FB4"/>
    <w:rsid w:val="3F389C4F"/>
    <w:rsid w:val="3F45C065"/>
    <w:rsid w:val="3FD256AA"/>
    <w:rsid w:val="4060033D"/>
    <w:rsid w:val="40DDA5D0"/>
    <w:rsid w:val="411304BB"/>
    <w:rsid w:val="411A6C1F"/>
    <w:rsid w:val="4138F3A6"/>
    <w:rsid w:val="41F06FE0"/>
    <w:rsid w:val="41F881EE"/>
    <w:rsid w:val="41FCBDE7"/>
    <w:rsid w:val="427020C7"/>
    <w:rsid w:val="42739359"/>
    <w:rsid w:val="42D37014"/>
    <w:rsid w:val="4341CF7A"/>
    <w:rsid w:val="43904B38"/>
    <w:rsid w:val="441CC07B"/>
    <w:rsid w:val="44AD2970"/>
    <w:rsid w:val="45D2837E"/>
    <w:rsid w:val="461654E5"/>
    <w:rsid w:val="46328253"/>
    <w:rsid w:val="46763B2B"/>
    <w:rsid w:val="4687B28F"/>
    <w:rsid w:val="46CE8F87"/>
    <w:rsid w:val="473F74CA"/>
    <w:rsid w:val="474C383E"/>
    <w:rsid w:val="47C92C4B"/>
    <w:rsid w:val="49898B03"/>
    <w:rsid w:val="49908B60"/>
    <w:rsid w:val="49986A62"/>
    <w:rsid w:val="49A239FF"/>
    <w:rsid w:val="49B9B3F0"/>
    <w:rsid w:val="4A486110"/>
    <w:rsid w:val="4ADAB5C2"/>
    <w:rsid w:val="4BCBA9AD"/>
    <w:rsid w:val="4BE98951"/>
    <w:rsid w:val="4BEA4FA6"/>
    <w:rsid w:val="4BEB9F7B"/>
    <w:rsid w:val="4BFE45CF"/>
    <w:rsid w:val="4CA44A2D"/>
    <w:rsid w:val="4CE8ABBD"/>
    <w:rsid w:val="4DCD43E1"/>
    <w:rsid w:val="4F77B4F8"/>
    <w:rsid w:val="504AAEDE"/>
    <w:rsid w:val="505A29F7"/>
    <w:rsid w:val="50A96367"/>
    <w:rsid w:val="50C84F58"/>
    <w:rsid w:val="50EE0203"/>
    <w:rsid w:val="51AA22B3"/>
    <w:rsid w:val="51DB9CD8"/>
    <w:rsid w:val="522411FE"/>
    <w:rsid w:val="52CE2848"/>
    <w:rsid w:val="52FB7125"/>
    <w:rsid w:val="53AB7503"/>
    <w:rsid w:val="53C4BF17"/>
    <w:rsid w:val="540E4D93"/>
    <w:rsid w:val="54344F13"/>
    <w:rsid w:val="55BA9E8D"/>
    <w:rsid w:val="561C7E07"/>
    <w:rsid w:val="56665913"/>
    <w:rsid w:val="567A3F77"/>
    <w:rsid w:val="56BD9CFC"/>
    <w:rsid w:val="575DAF95"/>
    <w:rsid w:val="576FB8AE"/>
    <w:rsid w:val="579B27B9"/>
    <w:rsid w:val="57A6567D"/>
    <w:rsid w:val="5867D580"/>
    <w:rsid w:val="5896A963"/>
    <w:rsid w:val="58B806B3"/>
    <w:rsid w:val="592769E2"/>
    <w:rsid w:val="595A6E7B"/>
    <w:rsid w:val="597B4B62"/>
    <w:rsid w:val="59C57C28"/>
    <w:rsid w:val="59C6AFA9"/>
    <w:rsid w:val="5A0A35E1"/>
    <w:rsid w:val="5A2A6062"/>
    <w:rsid w:val="5ABFD7B1"/>
    <w:rsid w:val="5BC4A8E4"/>
    <w:rsid w:val="5C1C08E8"/>
    <w:rsid w:val="5C8C0625"/>
    <w:rsid w:val="5D1A4A1B"/>
    <w:rsid w:val="5D1BE753"/>
    <w:rsid w:val="5E7E66A0"/>
    <w:rsid w:val="5EE92CB0"/>
    <w:rsid w:val="5F569238"/>
    <w:rsid w:val="5F5D70CB"/>
    <w:rsid w:val="602742B4"/>
    <w:rsid w:val="61A5B7F9"/>
    <w:rsid w:val="62814DA8"/>
    <w:rsid w:val="631FFF4E"/>
    <w:rsid w:val="632D18EE"/>
    <w:rsid w:val="643D1446"/>
    <w:rsid w:val="6440E06E"/>
    <w:rsid w:val="64C9E188"/>
    <w:rsid w:val="656F18D2"/>
    <w:rsid w:val="65A31960"/>
    <w:rsid w:val="65B849F7"/>
    <w:rsid w:val="66C43AE8"/>
    <w:rsid w:val="66D5E04B"/>
    <w:rsid w:val="67226A92"/>
    <w:rsid w:val="692893DA"/>
    <w:rsid w:val="698F684A"/>
    <w:rsid w:val="69F762A3"/>
    <w:rsid w:val="6A952981"/>
    <w:rsid w:val="6AE7695E"/>
    <w:rsid w:val="6B1718B7"/>
    <w:rsid w:val="6B18719D"/>
    <w:rsid w:val="6B7252CC"/>
    <w:rsid w:val="6C29D101"/>
    <w:rsid w:val="6C71B727"/>
    <w:rsid w:val="6CC2BC9D"/>
    <w:rsid w:val="6CCCA882"/>
    <w:rsid w:val="6D3DB9EE"/>
    <w:rsid w:val="6D5B3661"/>
    <w:rsid w:val="6D6FB75F"/>
    <w:rsid w:val="6E0D1D90"/>
    <w:rsid w:val="6E1476D2"/>
    <w:rsid w:val="6E816249"/>
    <w:rsid w:val="6F5EC03B"/>
    <w:rsid w:val="6FC83C1D"/>
    <w:rsid w:val="6FC88C37"/>
    <w:rsid w:val="6FE384CB"/>
    <w:rsid w:val="706D6F06"/>
    <w:rsid w:val="707B0476"/>
    <w:rsid w:val="70AACEBE"/>
    <w:rsid w:val="70F0C4FD"/>
    <w:rsid w:val="720D8E3A"/>
    <w:rsid w:val="72B4DE12"/>
    <w:rsid w:val="72FB111B"/>
    <w:rsid w:val="734370D0"/>
    <w:rsid w:val="7371CF30"/>
    <w:rsid w:val="7399A18E"/>
    <w:rsid w:val="73C073F8"/>
    <w:rsid w:val="73C50353"/>
    <w:rsid w:val="73E274BB"/>
    <w:rsid w:val="73F10DEC"/>
    <w:rsid w:val="741C8DCB"/>
    <w:rsid w:val="74EBDBAF"/>
    <w:rsid w:val="7519FDE2"/>
    <w:rsid w:val="751C35E7"/>
    <w:rsid w:val="759CE19C"/>
    <w:rsid w:val="75B0BF1C"/>
    <w:rsid w:val="75BEE853"/>
    <w:rsid w:val="7662E981"/>
    <w:rsid w:val="769EA9DA"/>
    <w:rsid w:val="76C04D8C"/>
    <w:rsid w:val="7703FFD7"/>
    <w:rsid w:val="77234A80"/>
    <w:rsid w:val="77BF00D3"/>
    <w:rsid w:val="78124357"/>
    <w:rsid w:val="789FA1D9"/>
    <w:rsid w:val="78C4D585"/>
    <w:rsid w:val="79049630"/>
    <w:rsid w:val="79696231"/>
    <w:rsid w:val="796E0E1E"/>
    <w:rsid w:val="7975CE73"/>
    <w:rsid w:val="7A3513DC"/>
    <w:rsid w:val="7A525541"/>
    <w:rsid w:val="7A8C9D2B"/>
    <w:rsid w:val="7ACA3010"/>
    <w:rsid w:val="7B298FEB"/>
    <w:rsid w:val="7B71CE33"/>
    <w:rsid w:val="7BF52885"/>
    <w:rsid w:val="7C488071"/>
    <w:rsid w:val="7C9E8A60"/>
    <w:rsid w:val="7D3ED07B"/>
    <w:rsid w:val="7D99869E"/>
    <w:rsid w:val="7EE1D87D"/>
    <w:rsid w:val="7F54D66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0B6103"/>
  <w15:chartTrackingRefBased/>
  <w15:docId w15:val="{E86DC198-2A97-43D6-A774-F698C04A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7A7C"/>
    <w:pPr>
      <w:spacing w:line="360" w:lineRule="auto"/>
      <w:jc w:val="both"/>
    </w:pPr>
    <w:rPr>
      <w:rFonts w:ascii="Arial" w:hAnsi="Arial"/>
    </w:rPr>
  </w:style>
  <w:style w:type="paragraph" w:styleId="berschrift1">
    <w:name w:val="heading 1"/>
    <w:basedOn w:val="Standard"/>
    <w:next w:val="Standard"/>
    <w:link w:val="berschrift1Zchn"/>
    <w:uiPriority w:val="9"/>
    <w:qFormat/>
    <w:rsid w:val="002E16E2"/>
    <w:pPr>
      <w:keepNext/>
      <w:keepLines/>
      <w:numPr>
        <w:numId w:val="6"/>
      </w:numPr>
      <w:spacing w:before="240" w:after="0"/>
      <w:ind w:left="357" w:hanging="357"/>
      <w:outlineLvl w:val="0"/>
    </w:pPr>
    <w:rPr>
      <w:rFonts w:eastAsiaTheme="majorEastAsia" w:cstheme="majorBidi"/>
      <w:b/>
      <w:color w:val="0F4761" w:themeColor="accent1" w:themeShade="BF"/>
      <w:sz w:val="28"/>
      <w:szCs w:val="32"/>
    </w:rPr>
  </w:style>
  <w:style w:type="paragraph" w:styleId="berschrift2">
    <w:name w:val="heading 2"/>
    <w:basedOn w:val="Standard"/>
    <w:next w:val="Standard"/>
    <w:link w:val="berschrift2Zchn"/>
    <w:uiPriority w:val="9"/>
    <w:unhideWhenUsed/>
    <w:qFormat/>
    <w:rsid w:val="00207B95"/>
    <w:pPr>
      <w:keepNext/>
      <w:keepLines/>
      <w:spacing w:before="40" w:after="0"/>
      <w:jc w:val="left"/>
      <w:outlineLvl w:val="1"/>
    </w:pPr>
    <w:rPr>
      <w:rFonts w:eastAsiaTheme="majorEastAsia" w:cstheme="majorBidi"/>
      <w:b/>
      <w:color w:val="0F4761" w:themeColor="accent1" w:themeShade="BF"/>
      <w:szCs w:val="26"/>
      <w:u w:val="single"/>
    </w:rPr>
  </w:style>
  <w:style w:type="paragraph" w:styleId="berschrift3">
    <w:name w:val="heading 3"/>
    <w:basedOn w:val="Standard"/>
    <w:next w:val="Standard"/>
    <w:link w:val="berschrift3Zchn"/>
    <w:uiPriority w:val="9"/>
    <w:unhideWhenUsed/>
    <w:qFormat/>
    <w:rsid w:val="006149B8"/>
    <w:pPr>
      <w:keepNext/>
      <w:keepLines/>
      <w:spacing w:before="120" w:after="0"/>
      <w:outlineLvl w:val="2"/>
    </w:pPr>
    <w:rPr>
      <w:rFonts w:eastAsiaTheme="majorEastAsia" w:cstheme="majorBidi"/>
      <w:b/>
      <w:color w:val="0A2F40" w:themeColor="accent1" w:themeShade="7F"/>
    </w:rPr>
  </w:style>
  <w:style w:type="paragraph" w:styleId="berschrift4">
    <w:name w:val="heading 4"/>
    <w:basedOn w:val="Standard"/>
    <w:next w:val="Standard"/>
    <w:link w:val="berschrift4Zchn"/>
    <w:uiPriority w:val="9"/>
    <w:unhideWhenUsed/>
    <w:qFormat/>
    <w:rsid w:val="0061359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Pr>
      <w:vertAlign w:val="superscript"/>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notentextZchn">
    <w:name w:val="Fußnotentext Zchn"/>
    <w:basedOn w:val="Absatz-Standardschriftart"/>
    <w:link w:val="Funotentext"/>
    <w:uiPriority w:val="99"/>
    <w:semiHidden/>
    <w:rPr>
      <w:sz w:val="20"/>
      <w:szCs w:val="2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berschrift1Zchn">
    <w:name w:val="Überschrift 1 Zchn"/>
    <w:basedOn w:val="Absatz-Standardschriftart"/>
    <w:link w:val="berschrift1"/>
    <w:uiPriority w:val="9"/>
    <w:rsid w:val="002E16E2"/>
    <w:rPr>
      <w:rFonts w:ascii="Arial" w:eastAsiaTheme="majorEastAsia" w:hAnsi="Arial" w:cstheme="majorBidi"/>
      <w:b/>
      <w:color w:val="0F4761" w:themeColor="accent1" w:themeShade="BF"/>
      <w:sz w:val="28"/>
      <w:szCs w:val="32"/>
    </w:rPr>
  </w:style>
  <w:style w:type="character" w:customStyle="1" w:styleId="berschrift2Zchn">
    <w:name w:val="Überschrift 2 Zchn"/>
    <w:basedOn w:val="Absatz-Standardschriftart"/>
    <w:link w:val="berschrift2"/>
    <w:uiPriority w:val="9"/>
    <w:rsid w:val="00207B95"/>
    <w:rPr>
      <w:rFonts w:ascii="Arial" w:eastAsiaTheme="majorEastAsia" w:hAnsi="Arial" w:cstheme="majorBidi"/>
      <w:b/>
      <w:color w:val="0F4761" w:themeColor="accent1" w:themeShade="BF"/>
      <w:szCs w:val="26"/>
      <w:u w:val="single"/>
    </w:rPr>
  </w:style>
  <w:style w:type="character" w:customStyle="1" w:styleId="berschrift3Zchn">
    <w:name w:val="Überschrift 3 Zchn"/>
    <w:basedOn w:val="Absatz-Standardschriftart"/>
    <w:link w:val="berschrift3"/>
    <w:uiPriority w:val="9"/>
    <w:rsid w:val="006149B8"/>
    <w:rPr>
      <w:rFonts w:ascii="Arial" w:eastAsiaTheme="majorEastAsia" w:hAnsi="Arial" w:cstheme="majorBidi"/>
      <w:b/>
      <w:color w:val="0A2F40" w:themeColor="accent1" w:themeShade="7F"/>
    </w:rPr>
  </w:style>
  <w:style w:type="character" w:customStyle="1" w:styleId="berschrift4Zchn">
    <w:name w:val="Überschrift 4 Zchn"/>
    <w:basedOn w:val="Absatz-Standardschriftart"/>
    <w:link w:val="berschrift4"/>
    <w:uiPriority w:val="9"/>
    <w:rsid w:val="00613598"/>
    <w:rPr>
      <w:rFonts w:asciiTheme="majorHAnsi" w:eastAsiaTheme="majorEastAsia" w:hAnsiTheme="majorHAnsi" w:cstheme="majorBidi"/>
      <w:i/>
      <w:iCs/>
      <w:color w:val="0F4761" w:themeColor="accent1" w:themeShade="BF"/>
    </w:rPr>
  </w:style>
  <w:style w:type="paragraph" w:styleId="Verzeichnis1">
    <w:name w:val="toc 1"/>
    <w:basedOn w:val="Standard"/>
    <w:next w:val="Standard"/>
    <w:autoRedefine/>
    <w:uiPriority w:val="39"/>
    <w:unhideWhenUsed/>
    <w:rsid w:val="0091714D"/>
    <w:pPr>
      <w:spacing w:after="100"/>
    </w:pPr>
  </w:style>
  <w:style w:type="paragraph" w:styleId="Verzeichnis2">
    <w:name w:val="toc 2"/>
    <w:basedOn w:val="Standard"/>
    <w:next w:val="Standard"/>
    <w:autoRedefine/>
    <w:uiPriority w:val="39"/>
    <w:unhideWhenUsed/>
    <w:rsid w:val="0091714D"/>
    <w:pPr>
      <w:spacing w:after="100"/>
      <w:ind w:left="240"/>
    </w:pPr>
  </w:style>
  <w:style w:type="paragraph" w:styleId="Verzeichnis3">
    <w:name w:val="toc 3"/>
    <w:basedOn w:val="Standard"/>
    <w:next w:val="Standard"/>
    <w:autoRedefine/>
    <w:uiPriority w:val="39"/>
    <w:unhideWhenUsed/>
    <w:rsid w:val="0091714D"/>
    <w:pPr>
      <w:spacing w:after="100"/>
      <w:ind w:left="480"/>
    </w:pPr>
  </w:style>
  <w:style w:type="character" w:styleId="Hyperlink">
    <w:name w:val="Hyperlink"/>
    <w:basedOn w:val="Absatz-Standardschriftart"/>
    <w:uiPriority w:val="99"/>
    <w:unhideWhenUsed/>
    <w:rsid w:val="0091714D"/>
    <w:rPr>
      <w:color w:val="467886" w:themeColor="hyperlink"/>
      <w:u w:val="single"/>
    </w:rPr>
  </w:style>
  <w:style w:type="paragraph" w:styleId="KeinLeerraum">
    <w:name w:val="No Spacing"/>
    <w:uiPriority w:val="1"/>
    <w:qFormat/>
    <w:rsid w:val="00AE1A31"/>
    <w:pPr>
      <w:spacing w:after="0" w:line="240" w:lineRule="auto"/>
    </w:pPr>
    <w:rPr>
      <w:rFonts w:ascii="Arial" w:hAnsi="Arial"/>
    </w:rPr>
  </w:style>
  <w:style w:type="paragraph" w:styleId="StandardWeb">
    <w:name w:val="Normal (Web)"/>
    <w:basedOn w:val="Standard"/>
    <w:uiPriority w:val="99"/>
    <w:semiHidden/>
    <w:unhideWhenUsed/>
    <w:rsid w:val="00E353D0"/>
    <w:rPr>
      <w:rFonts w:ascii="Times New Roman" w:hAnsi="Times New Roman" w:cs="Times New Roman"/>
    </w:rPr>
  </w:style>
  <w:style w:type="paragraph" w:styleId="HTMLVorformatiert">
    <w:name w:val="HTML Preformatted"/>
    <w:basedOn w:val="Standard"/>
    <w:link w:val="HTMLVorformatiertZchn"/>
    <w:uiPriority w:val="99"/>
    <w:semiHidden/>
    <w:unhideWhenUsed/>
    <w:rsid w:val="000E31F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E31FE"/>
    <w:rPr>
      <w:rFonts w:ascii="Consolas" w:hAnsi="Consolas"/>
      <w:sz w:val="20"/>
      <w:szCs w:val="20"/>
    </w:rPr>
  </w:style>
  <w:style w:type="character" w:styleId="Zeilennummer">
    <w:name w:val="line number"/>
    <w:basedOn w:val="Absatz-Standardschriftart"/>
    <w:uiPriority w:val="99"/>
    <w:semiHidden/>
    <w:unhideWhenUsed/>
    <w:rsid w:val="0018635D"/>
  </w:style>
  <w:style w:type="paragraph" w:customStyle="1" w:styleId="Quellen">
    <w:name w:val="Quellen"/>
    <w:basedOn w:val="Standard"/>
    <w:link w:val="QuellenZchn"/>
    <w:qFormat/>
    <w:rsid w:val="006703EB"/>
    <w:pPr>
      <w:spacing w:line="240" w:lineRule="auto"/>
      <w:jc w:val="left"/>
    </w:pPr>
    <w:rPr>
      <w:sz w:val="20"/>
    </w:rPr>
  </w:style>
  <w:style w:type="character" w:customStyle="1" w:styleId="QuellenZchn">
    <w:name w:val="Quellen Zchn"/>
    <w:basedOn w:val="Absatz-Standardschriftart"/>
    <w:link w:val="Quellen"/>
    <w:rsid w:val="006703EB"/>
    <w:rPr>
      <w:rFonts w:ascii="Arial" w:hAnsi="Arial"/>
      <w:sz w:val="20"/>
    </w:rPr>
  </w:style>
  <w:style w:type="character" w:styleId="NichtaufgelsteErwhnung">
    <w:name w:val="Unresolved Mention"/>
    <w:basedOn w:val="Absatz-Standardschriftart"/>
    <w:uiPriority w:val="99"/>
    <w:semiHidden/>
    <w:unhideWhenUsed/>
    <w:rsid w:val="00126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929">
      <w:bodyDiv w:val="1"/>
      <w:marLeft w:val="0"/>
      <w:marRight w:val="0"/>
      <w:marTop w:val="0"/>
      <w:marBottom w:val="0"/>
      <w:divBdr>
        <w:top w:val="none" w:sz="0" w:space="0" w:color="auto"/>
        <w:left w:val="none" w:sz="0" w:space="0" w:color="auto"/>
        <w:bottom w:val="none" w:sz="0" w:space="0" w:color="auto"/>
        <w:right w:val="none" w:sz="0" w:space="0" w:color="auto"/>
      </w:divBdr>
    </w:div>
    <w:div w:id="42945672">
      <w:bodyDiv w:val="1"/>
      <w:marLeft w:val="0"/>
      <w:marRight w:val="0"/>
      <w:marTop w:val="0"/>
      <w:marBottom w:val="0"/>
      <w:divBdr>
        <w:top w:val="none" w:sz="0" w:space="0" w:color="auto"/>
        <w:left w:val="none" w:sz="0" w:space="0" w:color="auto"/>
        <w:bottom w:val="none" w:sz="0" w:space="0" w:color="auto"/>
        <w:right w:val="none" w:sz="0" w:space="0" w:color="auto"/>
      </w:divBdr>
      <w:divsChild>
        <w:div w:id="574315156">
          <w:marLeft w:val="0"/>
          <w:marRight w:val="0"/>
          <w:marTop w:val="0"/>
          <w:marBottom w:val="0"/>
          <w:divBdr>
            <w:top w:val="none" w:sz="0" w:space="0" w:color="auto"/>
            <w:left w:val="none" w:sz="0" w:space="0" w:color="auto"/>
            <w:bottom w:val="none" w:sz="0" w:space="0" w:color="auto"/>
            <w:right w:val="none" w:sz="0" w:space="0" w:color="auto"/>
          </w:divBdr>
          <w:divsChild>
            <w:div w:id="7584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1996">
      <w:bodyDiv w:val="1"/>
      <w:marLeft w:val="0"/>
      <w:marRight w:val="0"/>
      <w:marTop w:val="0"/>
      <w:marBottom w:val="0"/>
      <w:divBdr>
        <w:top w:val="none" w:sz="0" w:space="0" w:color="auto"/>
        <w:left w:val="none" w:sz="0" w:space="0" w:color="auto"/>
        <w:bottom w:val="none" w:sz="0" w:space="0" w:color="auto"/>
        <w:right w:val="none" w:sz="0" w:space="0" w:color="auto"/>
      </w:divBdr>
      <w:divsChild>
        <w:div w:id="683364966">
          <w:marLeft w:val="0"/>
          <w:marRight w:val="0"/>
          <w:marTop w:val="0"/>
          <w:marBottom w:val="0"/>
          <w:divBdr>
            <w:top w:val="none" w:sz="0" w:space="0" w:color="auto"/>
            <w:left w:val="none" w:sz="0" w:space="0" w:color="auto"/>
            <w:bottom w:val="none" w:sz="0" w:space="0" w:color="auto"/>
            <w:right w:val="none" w:sz="0" w:space="0" w:color="auto"/>
          </w:divBdr>
          <w:divsChild>
            <w:div w:id="247037902">
              <w:marLeft w:val="0"/>
              <w:marRight w:val="0"/>
              <w:marTop w:val="0"/>
              <w:marBottom w:val="0"/>
              <w:divBdr>
                <w:top w:val="none" w:sz="0" w:space="0" w:color="auto"/>
                <w:left w:val="none" w:sz="0" w:space="0" w:color="auto"/>
                <w:bottom w:val="none" w:sz="0" w:space="0" w:color="auto"/>
                <w:right w:val="none" w:sz="0" w:space="0" w:color="auto"/>
              </w:divBdr>
              <w:divsChild>
                <w:div w:id="1421607636">
                  <w:marLeft w:val="0"/>
                  <w:marRight w:val="0"/>
                  <w:marTop w:val="0"/>
                  <w:marBottom w:val="0"/>
                  <w:divBdr>
                    <w:top w:val="none" w:sz="0" w:space="0" w:color="auto"/>
                    <w:left w:val="none" w:sz="0" w:space="0" w:color="auto"/>
                    <w:bottom w:val="none" w:sz="0" w:space="0" w:color="auto"/>
                    <w:right w:val="none" w:sz="0" w:space="0" w:color="auto"/>
                  </w:divBdr>
                  <w:divsChild>
                    <w:div w:id="364331829">
                      <w:marLeft w:val="0"/>
                      <w:marRight w:val="0"/>
                      <w:marTop w:val="0"/>
                      <w:marBottom w:val="0"/>
                      <w:divBdr>
                        <w:top w:val="none" w:sz="0" w:space="0" w:color="auto"/>
                        <w:left w:val="none" w:sz="0" w:space="0" w:color="auto"/>
                        <w:bottom w:val="none" w:sz="0" w:space="0" w:color="auto"/>
                        <w:right w:val="none" w:sz="0" w:space="0" w:color="auto"/>
                      </w:divBdr>
                      <w:divsChild>
                        <w:div w:id="1310397692">
                          <w:marLeft w:val="0"/>
                          <w:marRight w:val="0"/>
                          <w:marTop w:val="0"/>
                          <w:marBottom w:val="0"/>
                          <w:divBdr>
                            <w:top w:val="none" w:sz="0" w:space="0" w:color="auto"/>
                            <w:left w:val="none" w:sz="0" w:space="0" w:color="auto"/>
                            <w:bottom w:val="none" w:sz="0" w:space="0" w:color="auto"/>
                            <w:right w:val="none" w:sz="0" w:space="0" w:color="auto"/>
                          </w:divBdr>
                          <w:divsChild>
                            <w:div w:id="15924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2034">
      <w:bodyDiv w:val="1"/>
      <w:marLeft w:val="0"/>
      <w:marRight w:val="0"/>
      <w:marTop w:val="0"/>
      <w:marBottom w:val="0"/>
      <w:divBdr>
        <w:top w:val="none" w:sz="0" w:space="0" w:color="auto"/>
        <w:left w:val="none" w:sz="0" w:space="0" w:color="auto"/>
        <w:bottom w:val="none" w:sz="0" w:space="0" w:color="auto"/>
        <w:right w:val="none" w:sz="0" w:space="0" w:color="auto"/>
      </w:divBdr>
    </w:div>
    <w:div w:id="1126773934">
      <w:bodyDiv w:val="1"/>
      <w:marLeft w:val="0"/>
      <w:marRight w:val="0"/>
      <w:marTop w:val="0"/>
      <w:marBottom w:val="0"/>
      <w:divBdr>
        <w:top w:val="none" w:sz="0" w:space="0" w:color="auto"/>
        <w:left w:val="none" w:sz="0" w:space="0" w:color="auto"/>
        <w:bottom w:val="none" w:sz="0" w:space="0" w:color="auto"/>
        <w:right w:val="none" w:sz="0" w:space="0" w:color="auto"/>
      </w:divBdr>
    </w:div>
    <w:div w:id="1153643922">
      <w:bodyDiv w:val="1"/>
      <w:marLeft w:val="0"/>
      <w:marRight w:val="0"/>
      <w:marTop w:val="0"/>
      <w:marBottom w:val="0"/>
      <w:divBdr>
        <w:top w:val="none" w:sz="0" w:space="0" w:color="auto"/>
        <w:left w:val="none" w:sz="0" w:space="0" w:color="auto"/>
        <w:bottom w:val="none" w:sz="0" w:space="0" w:color="auto"/>
        <w:right w:val="none" w:sz="0" w:space="0" w:color="auto"/>
      </w:divBdr>
      <w:divsChild>
        <w:div w:id="875430627">
          <w:marLeft w:val="0"/>
          <w:marRight w:val="0"/>
          <w:marTop w:val="0"/>
          <w:marBottom w:val="0"/>
          <w:divBdr>
            <w:top w:val="none" w:sz="0" w:space="0" w:color="auto"/>
            <w:left w:val="none" w:sz="0" w:space="0" w:color="auto"/>
            <w:bottom w:val="none" w:sz="0" w:space="0" w:color="auto"/>
            <w:right w:val="none" w:sz="0" w:space="0" w:color="auto"/>
          </w:divBdr>
          <w:divsChild>
            <w:div w:id="183445283">
              <w:marLeft w:val="0"/>
              <w:marRight w:val="0"/>
              <w:marTop w:val="0"/>
              <w:marBottom w:val="0"/>
              <w:divBdr>
                <w:top w:val="none" w:sz="0" w:space="0" w:color="auto"/>
                <w:left w:val="none" w:sz="0" w:space="0" w:color="auto"/>
                <w:bottom w:val="none" w:sz="0" w:space="0" w:color="auto"/>
                <w:right w:val="none" w:sz="0" w:space="0" w:color="auto"/>
              </w:divBdr>
            </w:div>
            <w:div w:id="824662140">
              <w:marLeft w:val="0"/>
              <w:marRight w:val="0"/>
              <w:marTop w:val="0"/>
              <w:marBottom w:val="0"/>
              <w:divBdr>
                <w:top w:val="none" w:sz="0" w:space="0" w:color="auto"/>
                <w:left w:val="none" w:sz="0" w:space="0" w:color="auto"/>
                <w:bottom w:val="none" w:sz="0" w:space="0" w:color="auto"/>
                <w:right w:val="none" w:sz="0" w:space="0" w:color="auto"/>
              </w:divBdr>
            </w:div>
            <w:div w:id="18654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796">
      <w:bodyDiv w:val="1"/>
      <w:marLeft w:val="0"/>
      <w:marRight w:val="0"/>
      <w:marTop w:val="0"/>
      <w:marBottom w:val="0"/>
      <w:divBdr>
        <w:top w:val="none" w:sz="0" w:space="0" w:color="auto"/>
        <w:left w:val="none" w:sz="0" w:space="0" w:color="auto"/>
        <w:bottom w:val="none" w:sz="0" w:space="0" w:color="auto"/>
        <w:right w:val="none" w:sz="0" w:space="0" w:color="auto"/>
      </w:divBdr>
      <w:divsChild>
        <w:div w:id="1291470715">
          <w:marLeft w:val="0"/>
          <w:marRight w:val="0"/>
          <w:marTop w:val="0"/>
          <w:marBottom w:val="0"/>
          <w:divBdr>
            <w:top w:val="none" w:sz="0" w:space="0" w:color="auto"/>
            <w:left w:val="none" w:sz="0" w:space="0" w:color="auto"/>
            <w:bottom w:val="none" w:sz="0" w:space="0" w:color="auto"/>
            <w:right w:val="none" w:sz="0" w:space="0" w:color="auto"/>
          </w:divBdr>
          <w:divsChild>
            <w:div w:id="531068131">
              <w:marLeft w:val="0"/>
              <w:marRight w:val="0"/>
              <w:marTop w:val="0"/>
              <w:marBottom w:val="0"/>
              <w:divBdr>
                <w:top w:val="none" w:sz="0" w:space="0" w:color="auto"/>
                <w:left w:val="none" w:sz="0" w:space="0" w:color="auto"/>
                <w:bottom w:val="none" w:sz="0" w:space="0" w:color="auto"/>
                <w:right w:val="none" w:sz="0" w:space="0" w:color="auto"/>
              </w:divBdr>
              <w:divsChild>
                <w:div w:id="599989334">
                  <w:marLeft w:val="0"/>
                  <w:marRight w:val="0"/>
                  <w:marTop w:val="0"/>
                  <w:marBottom w:val="0"/>
                  <w:divBdr>
                    <w:top w:val="none" w:sz="0" w:space="0" w:color="auto"/>
                    <w:left w:val="none" w:sz="0" w:space="0" w:color="auto"/>
                    <w:bottom w:val="none" w:sz="0" w:space="0" w:color="auto"/>
                    <w:right w:val="none" w:sz="0" w:space="0" w:color="auto"/>
                  </w:divBdr>
                  <w:divsChild>
                    <w:div w:id="494885438">
                      <w:marLeft w:val="0"/>
                      <w:marRight w:val="0"/>
                      <w:marTop w:val="0"/>
                      <w:marBottom w:val="0"/>
                      <w:divBdr>
                        <w:top w:val="none" w:sz="0" w:space="0" w:color="auto"/>
                        <w:left w:val="none" w:sz="0" w:space="0" w:color="auto"/>
                        <w:bottom w:val="none" w:sz="0" w:space="0" w:color="auto"/>
                        <w:right w:val="none" w:sz="0" w:space="0" w:color="auto"/>
                      </w:divBdr>
                      <w:divsChild>
                        <w:div w:id="1621953314">
                          <w:marLeft w:val="0"/>
                          <w:marRight w:val="0"/>
                          <w:marTop w:val="0"/>
                          <w:marBottom w:val="0"/>
                          <w:divBdr>
                            <w:top w:val="none" w:sz="0" w:space="0" w:color="auto"/>
                            <w:left w:val="none" w:sz="0" w:space="0" w:color="auto"/>
                            <w:bottom w:val="none" w:sz="0" w:space="0" w:color="auto"/>
                            <w:right w:val="none" w:sz="0" w:space="0" w:color="auto"/>
                          </w:divBdr>
                          <w:divsChild>
                            <w:div w:id="19495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389806">
      <w:bodyDiv w:val="1"/>
      <w:marLeft w:val="0"/>
      <w:marRight w:val="0"/>
      <w:marTop w:val="0"/>
      <w:marBottom w:val="0"/>
      <w:divBdr>
        <w:top w:val="none" w:sz="0" w:space="0" w:color="auto"/>
        <w:left w:val="none" w:sz="0" w:space="0" w:color="auto"/>
        <w:bottom w:val="none" w:sz="0" w:space="0" w:color="auto"/>
        <w:right w:val="none" w:sz="0" w:space="0" w:color="auto"/>
      </w:divBdr>
      <w:divsChild>
        <w:div w:id="548959616">
          <w:marLeft w:val="0"/>
          <w:marRight w:val="0"/>
          <w:marTop w:val="0"/>
          <w:marBottom w:val="0"/>
          <w:divBdr>
            <w:top w:val="none" w:sz="0" w:space="0" w:color="auto"/>
            <w:left w:val="none" w:sz="0" w:space="0" w:color="auto"/>
            <w:bottom w:val="none" w:sz="0" w:space="0" w:color="auto"/>
            <w:right w:val="none" w:sz="0" w:space="0" w:color="auto"/>
          </w:divBdr>
          <w:divsChild>
            <w:div w:id="97070020">
              <w:marLeft w:val="0"/>
              <w:marRight w:val="0"/>
              <w:marTop w:val="0"/>
              <w:marBottom w:val="0"/>
              <w:divBdr>
                <w:top w:val="none" w:sz="0" w:space="0" w:color="auto"/>
                <w:left w:val="none" w:sz="0" w:space="0" w:color="auto"/>
                <w:bottom w:val="none" w:sz="0" w:space="0" w:color="auto"/>
                <w:right w:val="none" w:sz="0" w:space="0" w:color="auto"/>
              </w:divBdr>
            </w:div>
            <w:div w:id="149716531">
              <w:marLeft w:val="0"/>
              <w:marRight w:val="0"/>
              <w:marTop w:val="0"/>
              <w:marBottom w:val="0"/>
              <w:divBdr>
                <w:top w:val="none" w:sz="0" w:space="0" w:color="auto"/>
                <w:left w:val="none" w:sz="0" w:space="0" w:color="auto"/>
                <w:bottom w:val="none" w:sz="0" w:space="0" w:color="auto"/>
                <w:right w:val="none" w:sz="0" w:space="0" w:color="auto"/>
              </w:divBdr>
            </w:div>
            <w:div w:id="2872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57">
      <w:bodyDiv w:val="1"/>
      <w:marLeft w:val="0"/>
      <w:marRight w:val="0"/>
      <w:marTop w:val="0"/>
      <w:marBottom w:val="0"/>
      <w:divBdr>
        <w:top w:val="none" w:sz="0" w:space="0" w:color="auto"/>
        <w:left w:val="none" w:sz="0" w:space="0" w:color="auto"/>
        <w:bottom w:val="none" w:sz="0" w:space="0" w:color="auto"/>
        <w:right w:val="none" w:sz="0" w:space="0" w:color="auto"/>
      </w:divBdr>
    </w:div>
    <w:div w:id="1611468435">
      <w:bodyDiv w:val="1"/>
      <w:marLeft w:val="0"/>
      <w:marRight w:val="0"/>
      <w:marTop w:val="0"/>
      <w:marBottom w:val="0"/>
      <w:divBdr>
        <w:top w:val="none" w:sz="0" w:space="0" w:color="auto"/>
        <w:left w:val="none" w:sz="0" w:space="0" w:color="auto"/>
        <w:bottom w:val="none" w:sz="0" w:space="0" w:color="auto"/>
        <w:right w:val="none" w:sz="0" w:space="0" w:color="auto"/>
      </w:divBdr>
      <w:divsChild>
        <w:div w:id="1955017490">
          <w:marLeft w:val="0"/>
          <w:marRight w:val="0"/>
          <w:marTop w:val="0"/>
          <w:marBottom w:val="0"/>
          <w:divBdr>
            <w:top w:val="none" w:sz="0" w:space="0" w:color="auto"/>
            <w:left w:val="none" w:sz="0" w:space="0" w:color="auto"/>
            <w:bottom w:val="none" w:sz="0" w:space="0" w:color="auto"/>
            <w:right w:val="none" w:sz="0" w:space="0" w:color="auto"/>
          </w:divBdr>
          <w:divsChild>
            <w:div w:id="13918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938">
      <w:bodyDiv w:val="1"/>
      <w:marLeft w:val="0"/>
      <w:marRight w:val="0"/>
      <w:marTop w:val="0"/>
      <w:marBottom w:val="0"/>
      <w:divBdr>
        <w:top w:val="none" w:sz="0" w:space="0" w:color="auto"/>
        <w:left w:val="none" w:sz="0" w:space="0" w:color="auto"/>
        <w:bottom w:val="none" w:sz="0" w:space="0" w:color="auto"/>
        <w:right w:val="none" w:sz="0" w:space="0" w:color="auto"/>
      </w:divBdr>
      <w:divsChild>
        <w:div w:id="564341142">
          <w:marLeft w:val="0"/>
          <w:marRight w:val="0"/>
          <w:marTop w:val="0"/>
          <w:marBottom w:val="0"/>
          <w:divBdr>
            <w:top w:val="none" w:sz="0" w:space="0" w:color="auto"/>
            <w:left w:val="none" w:sz="0" w:space="0" w:color="auto"/>
            <w:bottom w:val="none" w:sz="0" w:space="0" w:color="auto"/>
            <w:right w:val="none" w:sz="0" w:space="0" w:color="auto"/>
          </w:divBdr>
          <w:divsChild>
            <w:div w:id="397169261">
              <w:marLeft w:val="0"/>
              <w:marRight w:val="0"/>
              <w:marTop w:val="0"/>
              <w:marBottom w:val="0"/>
              <w:divBdr>
                <w:top w:val="none" w:sz="0" w:space="0" w:color="auto"/>
                <w:left w:val="none" w:sz="0" w:space="0" w:color="auto"/>
                <w:bottom w:val="none" w:sz="0" w:space="0" w:color="auto"/>
                <w:right w:val="none" w:sz="0" w:space="0" w:color="auto"/>
              </w:divBdr>
            </w:div>
            <w:div w:id="1103767102">
              <w:marLeft w:val="0"/>
              <w:marRight w:val="0"/>
              <w:marTop w:val="0"/>
              <w:marBottom w:val="0"/>
              <w:divBdr>
                <w:top w:val="none" w:sz="0" w:space="0" w:color="auto"/>
                <w:left w:val="none" w:sz="0" w:space="0" w:color="auto"/>
                <w:bottom w:val="none" w:sz="0" w:space="0" w:color="auto"/>
                <w:right w:val="none" w:sz="0" w:space="0" w:color="auto"/>
              </w:divBdr>
            </w:div>
            <w:div w:id="14912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730">
      <w:bodyDiv w:val="1"/>
      <w:marLeft w:val="0"/>
      <w:marRight w:val="0"/>
      <w:marTop w:val="0"/>
      <w:marBottom w:val="0"/>
      <w:divBdr>
        <w:top w:val="none" w:sz="0" w:space="0" w:color="auto"/>
        <w:left w:val="none" w:sz="0" w:space="0" w:color="auto"/>
        <w:bottom w:val="none" w:sz="0" w:space="0" w:color="auto"/>
        <w:right w:val="none" w:sz="0" w:space="0" w:color="auto"/>
      </w:divBdr>
      <w:divsChild>
        <w:div w:id="1332412685">
          <w:marLeft w:val="0"/>
          <w:marRight w:val="0"/>
          <w:marTop w:val="0"/>
          <w:marBottom w:val="0"/>
          <w:divBdr>
            <w:top w:val="none" w:sz="0" w:space="0" w:color="auto"/>
            <w:left w:val="none" w:sz="0" w:space="0" w:color="auto"/>
            <w:bottom w:val="none" w:sz="0" w:space="0" w:color="auto"/>
            <w:right w:val="none" w:sz="0" w:space="0" w:color="auto"/>
          </w:divBdr>
          <w:divsChild>
            <w:div w:id="352607837">
              <w:marLeft w:val="0"/>
              <w:marRight w:val="0"/>
              <w:marTop w:val="0"/>
              <w:marBottom w:val="0"/>
              <w:divBdr>
                <w:top w:val="none" w:sz="0" w:space="0" w:color="auto"/>
                <w:left w:val="none" w:sz="0" w:space="0" w:color="auto"/>
                <w:bottom w:val="none" w:sz="0" w:space="0" w:color="auto"/>
                <w:right w:val="none" w:sz="0" w:space="0" w:color="auto"/>
              </w:divBdr>
            </w:div>
            <w:div w:id="773667594">
              <w:marLeft w:val="0"/>
              <w:marRight w:val="0"/>
              <w:marTop w:val="0"/>
              <w:marBottom w:val="0"/>
              <w:divBdr>
                <w:top w:val="none" w:sz="0" w:space="0" w:color="auto"/>
                <w:left w:val="none" w:sz="0" w:space="0" w:color="auto"/>
                <w:bottom w:val="none" w:sz="0" w:space="0" w:color="auto"/>
                <w:right w:val="none" w:sz="0" w:space="0" w:color="auto"/>
              </w:divBdr>
            </w:div>
            <w:div w:id="8848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desktop/ws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luxdata.com/influxdb-stor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tory.is/de/journal/flask-vs-djang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CA3A-FE73-4865-A1F9-B88CD0B2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2184</Words>
  <Characters>13760</Characters>
  <Application>Microsoft Office Word</Application>
  <DocSecurity>4</DocSecurity>
  <Lines>114</Lines>
  <Paragraphs>31</Paragraphs>
  <ScaleCrop>false</ScaleCrop>
  <Company/>
  <LinksUpToDate>false</LinksUpToDate>
  <CharactersWithSpaces>15913</CharactersWithSpaces>
  <SharedDoc>false</SharedDoc>
  <HLinks>
    <vt:vector size="174" baseType="variant">
      <vt:variant>
        <vt:i4>1245209</vt:i4>
      </vt:variant>
      <vt:variant>
        <vt:i4>165</vt:i4>
      </vt:variant>
      <vt:variant>
        <vt:i4>0</vt:i4>
      </vt:variant>
      <vt:variant>
        <vt:i4>5</vt:i4>
      </vt:variant>
      <vt:variant>
        <vt:lpwstr>https://docs.docker.com/desktop/wsl/</vt:lpwstr>
      </vt:variant>
      <vt:variant>
        <vt:lpwstr/>
      </vt:variant>
      <vt:variant>
        <vt:i4>7208993</vt:i4>
      </vt:variant>
      <vt:variant>
        <vt:i4>162</vt:i4>
      </vt:variant>
      <vt:variant>
        <vt:i4>0</vt:i4>
      </vt:variant>
      <vt:variant>
        <vt:i4>5</vt:i4>
      </vt:variant>
      <vt:variant>
        <vt:lpwstr>https://www.influxdata.com/influxdb-storage</vt:lpwstr>
      </vt:variant>
      <vt:variant>
        <vt:lpwstr/>
      </vt:variant>
      <vt:variant>
        <vt:i4>8257585</vt:i4>
      </vt:variant>
      <vt:variant>
        <vt:i4>159</vt:i4>
      </vt:variant>
      <vt:variant>
        <vt:i4>0</vt:i4>
      </vt:variant>
      <vt:variant>
        <vt:i4>5</vt:i4>
      </vt:variant>
      <vt:variant>
        <vt:lpwstr>https://thestory.is/de/journal/flask-vs-django/</vt:lpwstr>
      </vt:variant>
      <vt:variant>
        <vt:lpwstr/>
      </vt:variant>
      <vt:variant>
        <vt:i4>1966128</vt:i4>
      </vt:variant>
      <vt:variant>
        <vt:i4>152</vt:i4>
      </vt:variant>
      <vt:variant>
        <vt:i4>0</vt:i4>
      </vt:variant>
      <vt:variant>
        <vt:i4>5</vt:i4>
      </vt:variant>
      <vt:variant>
        <vt:lpwstr/>
      </vt:variant>
      <vt:variant>
        <vt:lpwstr>_Toc177409635</vt:lpwstr>
      </vt:variant>
      <vt:variant>
        <vt:i4>1966128</vt:i4>
      </vt:variant>
      <vt:variant>
        <vt:i4>146</vt:i4>
      </vt:variant>
      <vt:variant>
        <vt:i4>0</vt:i4>
      </vt:variant>
      <vt:variant>
        <vt:i4>5</vt:i4>
      </vt:variant>
      <vt:variant>
        <vt:lpwstr/>
      </vt:variant>
      <vt:variant>
        <vt:lpwstr>_Toc177409634</vt:lpwstr>
      </vt:variant>
      <vt:variant>
        <vt:i4>1966128</vt:i4>
      </vt:variant>
      <vt:variant>
        <vt:i4>140</vt:i4>
      </vt:variant>
      <vt:variant>
        <vt:i4>0</vt:i4>
      </vt:variant>
      <vt:variant>
        <vt:i4>5</vt:i4>
      </vt:variant>
      <vt:variant>
        <vt:lpwstr/>
      </vt:variant>
      <vt:variant>
        <vt:lpwstr>_Toc177409633</vt:lpwstr>
      </vt:variant>
      <vt:variant>
        <vt:i4>1966128</vt:i4>
      </vt:variant>
      <vt:variant>
        <vt:i4>134</vt:i4>
      </vt:variant>
      <vt:variant>
        <vt:i4>0</vt:i4>
      </vt:variant>
      <vt:variant>
        <vt:i4>5</vt:i4>
      </vt:variant>
      <vt:variant>
        <vt:lpwstr/>
      </vt:variant>
      <vt:variant>
        <vt:lpwstr>_Toc177409632</vt:lpwstr>
      </vt:variant>
      <vt:variant>
        <vt:i4>1966128</vt:i4>
      </vt:variant>
      <vt:variant>
        <vt:i4>128</vt:i4>
      </vt:variant>
      <vt:variant>
        <vt:i4>0</vt:i4>
      </vt:variant>
      <vt:variant>
        <vt:i4>5</vt:i4>
      </vt:variant>
      <vt:variant>
        <vt:lpwstr/>
      </vt:variant>
      <vt:variant>
        <vt:lpwstr>_Toc177409631</vt:lpwstr>
      </vt:variant>
      <vt:variant>
        <vt:i4>1966128</vt:i4>
      </vt:variant>
      <vt:variant>
        <vt:i4>122</vt:i4>
      </vt:variant>
      <vt:variant>
        <vt:i4>0</vt:i4>
      </vt:variant>
      <vt:variant>
        <vt:i4>5</vt:i4>
      </vt:variant>
      <vt:variant>
        <vt:lpwstr/>
      </vt:variant>
      <vt:variant>
        <vt:lpwstr>_Toc177409630</vt:lpwstr>
      </vt:variant>
      <vt:variant>
        <vt:i4>2031664</vt:i4>
      </vt:variant>
      <vt:variant>
        <vt:i4>116</vt:i4>
      </vt:variant>
      <vt:variant>
        <vt:i4>0</vt:i4>
      </vt:variant>
      <vt:variant>
        <vt:i4>5</vt:i4>
      </vt:variant>
      <vt:variant>
        <vt:lpwstr/>
      </vt:variant>
      <vt:variant>
        <vt:lpwstr>_Toc177409629</vt:lpwstr>
      </vt:variant>
      <vt:variant>
        <vt:i4>2031664</vt:i4>
      </vt:variant>
      <vt:variant>
        <vt:i4>110</vt:i4>
      </vt:variant>
      <vt:variant>
        <vt:i4>0</vt:i4>
      </vt:variant>
      <vt:variant>
        <vt:i4>5</vt:i4>
      </vt:variant>
      <vt:variant>
        <vt:lpwstr/>
      </vt:variant>
      <vt:variant>
        <vt:lpwstr>_Toc177409628</vt:lpwstr>
      </vt:variant>
      <vt:variant>
        <vt:i4>2031664</vt:i4>
      </vt:variant>
      <vt:variant>
        <vt:i4>104</vt:i4>
      </vt:variant>
      <vt:variant>
        <vt:i4>0</vt:i4>
      </vt:variant>
      <vt:variant>
        <vt:i4>5</vt:i4>
      </vt:variant>
      <vt:variant>
        <vt:lpwstr/>
      </vt:variant>
      <vt:variant>
        <vt:lpwstr>_Toc177409627</vt:lpwstr>
      </vt:variant>
      <vt:variant>
        <vt:i4>2031664</vt:i4>
      </vt:variant>
      <vt:variant>
        <vt:i4>98</vt:i4>
      </vt:variant>
      <vt:variant>
        <vt:i4>0</vt:i4>
      </vt:variant>
      <vt:variant>
        <vt:i4>5</vt:i4>
      </vt:variant>
      <vt:variant>
        <vt:lpwstr/>
      </vt:variant>
      <vt:variant>
        <vt:lpwstr>_Toc177409626</vt:lpwstr>
      </vt:variant>
      <vt:variant>
        <vt:i4>2031664</vt:i4>
      </vt:variant>
      <vt:variant>
        <vt:i4>92</vt:i4>
      </vt:variant>
      <vt:variant>
        <vt:i4>0</vt:i4>
      </vt:variant>
      <vt:variant>
        <vt:i4>5</vt:i4>
      </vt:variant>
      <vt:variant>
        <vt:lpwstr/>
      </vt:variant>
      <vt:variant>
        <vt:lpwstr>_Toc177409625</vt:lpwstr>
      </vt:variant>
      <vt:variant>
        <vt:i4>2031664</vt:i4>
      </vt:variant>
      <vt:variant>
        <vt:i4>86</vt:i4>
      </vt:variant>
      <vt:variant>
        <vt:i4>0</vt:i4>
      </vt:variant>
      <vt:variant>
        <vt:i4>5</vt:i4>
      </vt:variant>
      <vt:variant>
        <vt:lpwstr/>
      </vt:variant>
      <vt:variant>
        <vt:lpwstr>_Toc177409624</vt:lpwstr>
      </vt:variant>
      <vt:variant>
        <vt:i4>2031664</vt:i4>
      </vt:variant>
      <vt:variant>
        <vt:i4>80</vt:i4>
      </vt:variant>
      <vt:variant>
        <vt:i4>0</vt:i4>
      </vt:variant>
      <vt:variant>
        <vt:i4>5</vt:i4>
      </vt:variant>
      <vt:variant>
        <vt:lpwstr/>
      </vt:variant>
      <vt:variant>
        <vt:lpwstr>_Toc177409623</vt:lpwstr>
      </vt:variant>
      <vt:variant>
        <vt:i4>2031664</vt:i4>
      </vt:variant>
      <vt:variant>
        <vt:i4>74</vt:i4>
      </vt:variant>
      <vt:variant>
        <vt:i4>0</vt:i4>
      </vt:variant>
      <vt:variant>
        <vt:i4>5</vt:i4>
      </vt:variant>
      <vt:variant>
        <vt:lpwstr/>
      </vt:variant>
      <vt:variant>
        <vt:lpwstr>_Toc177409622</vt:lpwstr>
      </vt:variant>
      <vt:variant>
        <vt:i4>2031664</vt:i4>
      </vt:variant>
      <vt:variant>
        <vt:i4>68</vt:i4>
      </vt:variant>
      <vt:variant>
        <vt:i4>0</vt:i4>
      </vt:variant>
      <vt:variant>
        <vt:i4>5</vt:i4>
      </vt:variant>
      <vt:variant>
        <vt:lpwstr/>
      </vt:variant>
      <vt:variant>
        <vt:lpwstr>_Toc177409621</vt:lpwstr>
      </vt:variant>
      <vt:variant>
        <vt:i4>2031664</vt:i4>
      </vt:variant>
      <vt:variant>
        <vt:i4>62</vt:i4>
      </vt:variant>
      <vt:variant>
        <vt:i4>0</vt:i4>
      </vt:variant>
      <vt:variant>
        <vt:i4>5</vt:i4>
      </vt:variant>
      <vt:variant>
        <vt:lpwstr/>
      </vt:variant>
      <vt:variant>
        <vt:lpwstr>_Toc177409620</vt:lpwstr>
      </vt:variant>
      <vt:variant>
        <vt:i4>1835056</vt:i4>
      </vt:variant>
      <vt:variant>
        <vt:i4>56</vt:i4>
      </vt:variant>
      <vt:variant>
        <vt:i4>0</vt:i4>
      </vt:variant>
      <vt:variant>
        <vt:i4>5</vt:i4>
      </vt:variant>
      <vt:variant>
        <vt:lpwstr/>
      </vt:variant>
      <vt:variant>
        <vt:lpwstr>_Toc177409619</vt:lpwstr>
      </vt:variant>
      <vt:variant>
        <vt:i4>1835056</vt:i4>
      </vt:variant>
      <vt:variant>
        <vt:i4>50</vt:i4>
      </vt:variant>
      <vt:variant>
        <vt:i4>0</vt:i4>
      </vt:variant>
      <vt:variant>
        <vt:i4>5</vt:i4>
      </vt:variant>
      <vt:variant>
        <vt:lpwstr/>
      </vt:variant>
      <vt:variant>
        <vt:lpwstr>_Toc177409618</vt:lpwstr>
      </vt:variant>
      <vt:variant>
        <vt:i4>1835056</vt:i4>
      </vt:variant>
      <vt:variant>
        <vt:i4>44</vt:i4>
      </vt:variant>
      <vt:variant>
        <vt:i4>0</vt:i4>
      </vt:variant>
      <vt:variant>
        <vt:i4>5</vt:i4>
      </vt:variant>
      <vt:variant>
        <vt:lpwstr/>
      </vt:variant>
      <vt:variant>
        <vt:lpwstr>_Toc177409617</vt:lpwstr>
      </vt:variant>
      <vt:variant>
        <vt:i4>1835056</vt:i4>
      </vt:variant>
      <vt:variant>
        <vt:i4>38</vt:i4>
      </vt:variant>
      <vt:variant>
        <vt:i4>0</vt:i4>
      </vt:variant>
      <vt:variant>
        <vt:i4>5</vt:i4>
      </vt:variant>
      <vt:variant>
        <vt:lpwstr/>
      </vt:variant>
      <vt:variant>
        <vt:lpwstr>_Toc177409616</vt:lpwstr>
      </vt:variant>
      <vt:variant>
        <vt:i4>1835056</vt:i4>
      </vt:variant>
      <vt:variant>
        <vt:i4>32</vt:i4>
      </vt:variant>
      <vt:variant>
        <vt:i4>0</vt:i4>
      </vt:variant>
      <vt:variant>
        <vt:i4>5</vt:i4>
      </vt:variant>
      <vt:variant>
        <vt:lpwstr/>
      </vt:variant>
      <vt:variant>
        <vt:lpwstr>_Toc177409615</vt:lpwstr>
      </vt:variant>
      <vt:variant>
        <vt:i4>1835056</vt:i4>
      </vt:variant>
      <vt:variant>
        <vt:i4>26</vt:i4>
      </vt:variant>
      <vt:variant>
        <vt:i4>0</vt:i4>
      </vt:variant>
      <vt:variant>
        <vt:i4>5</vt:i4>
      </vt:variant>
      <vt:variant>
        <vt:lpwstr/>
      </vt:variant>
      <vt:variant>
        <vt:lpwstr>_Toc177409614</vt:lpwstr>
      </vt:variant>
      <vt:variant>
        <vt:i4>1835056</vt:i4>
      </vt:variant>
      <vt:variant>
        <vt:i4>20</vt:i4>
      </vt:variant>
      <vt:variant>
        <vt:i4>0</vt:i4>
      </vt:variant>
      <vt:variant>
        <vt:i4>5</vt:i4>
      </vt:variant>
      <vt:variant>
        <vt:lpwstr/>
      </vt:variant>
      <vt:variant>
        <vt:lpwstr>_Toc177409613</vt:lpwstr>
      </vt:variant>
      <vt:variant>
        <vt:i4>1835056</vt:i4>
      </vt:variant>
      <vt:variant>
        <vt:i4>14</vt:i4>
      </vt:variant>
      <vt:variant>
        <vt:i4>0</vt:i4>
      </vt:variant>
      <vt:variant>
        <vt:i4>5</vt:i4>
      </vt:variant>
      <vt:variant>
        <vt:lpwstr/>
      </vt:variant>
      <vt:variant>
        <vt:lpwstr>_Toc177409612</vt:lpwstr>
      </vt:variant>
      <vt:variant>
        <vt:i4>1835056</vt:i4>
      </vt:variant>
      <vt:variant>
        <vt:i4>8</vt:i4>
      </vt:variant>
      <vt:variant>
        <vt:i4>0</vt:i4>
      </vt:variant>
      <vt:variant>
        <vt:i4>5</vt:i4>
      </vt:variant>
      <vt:variant>
        <vt:lpwstr/>
      </vt:variant>
      <vt:variant>
        <vt:lpwstr>_Toc177409611</vt:lpwstr>
      </vt:variant>
      <vt:variant>
        <vt:i4>1835056</vt:i4>
      </vt:variant>
      <vt:variant>
        <vt:i4>2</vt:i4>
      </vt:variant>
      <vt:variant>
        <vt:i4>0</vt:i4>
      </vt:variant>
      <vt:variant>
        <vt:i4>5</vt:i4>
      </vt:variant>
      <vt:variant>
        <vt:lpwstr/>
      </vt:variant>
      <vt:variant>
        <vt:lpwstr>_Toc177409610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schickm.tin22</dc:creator>
  <cp:keywords/>
  <dc:description/>
  <cp:lastModifiedBy>Guest User</cp:lastModifiedBy>
  <cp:revision>453</cp:revision>
  <dcterms:created xsi:type="dcterms:W3CDTF">2024-09-17T06:42:00Z</dcterms:created>
  <dcterms:modified xsi:type="dcterms:W3CDTF">2024-09-16T18:06:00Z</dcterms:modified>
</cp:coreProperties>
</file>